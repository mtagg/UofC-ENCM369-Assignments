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0C79C" w14:textId="78672899" w:rsidR="00F236F3" w:rsidRDefault="00F236F3" w:rsidP="00F236F3">
      <w:pPr>
        <w:jc w:val="center"/>
        <w:rPr>
          <w:ins w:id="0" w:author="michael tagg" w:date="2020-03-03T15:15:00Z"/>
          <w:rFonts w:ascii="Consolas" w:hAnsi="Consolas"/>
          <w:sz w:val="36"/>
          <w:szCs w:val="36"/>
        </w:rPr>
      </w:pPr>
      <w:ins w:id="1" w:author="michael tagg" w:date="2020-03-03T15:14:00Z">
        <w:r w:rsidRPr="00F236F3">
          <w:rPr>
            <w:rFonts w:ascii="Consolas" w:hAnsi="Consolas"/>
            <w:sz w:val="36"/>
            <w:szCs w:val="36"/>
            <w:rPrChange w:id="2" w:author="michael tagg" w:date="2020-03-03T15:15:00Z">
              <w:rPr/>
            </w:rPrChange>
          </w:rPr>
          <w:t>ENCM369 – B04</w:t>
        </w:r>
      </w:ins>
    </w:p>
    <w:p w14:paraId="288D7317" w14:textId="77777777" w:rsidR="00F236F3" w:rsidRPr="00F236F3" w:rsidRDefault="00F236F3" w:rsidP="00F236F3">
      <w:pPr>
        <w:jc w:val="center"/>
        <w:rPr>
          <w:ins w:id="3" w:author="michael tagg" w:date="2020-03-03T15:15:00Z"/>
          <w:rFonts w:ascii="Consolas" w:hAnsi="Consolas"/>
          <w:sz w:val="36"/>
          <w:szCs w:val="36"/>
          <w:rPrChange w:id="4" w:author="michael tagg" w:date="2020-03-03T15:15:00Z">
            <w:rPr>
              <w:ins w:id="5" w:author="michael tagg" w:date="2020-03-03T15:15:00Z"/>
            </w:rPr>
          </w:rPrChange>
        </w:rPr>
      </w:pPr>
    </w:p>
    <w:p w14:paraId="204D9CD0" w14:textId="5584F66C" w:rsidR="00F236F3" w:rsidRDefault="00F236F3" w:rsidP="00F236F3">
      <w:pPr>
        <w:jc w:val="center"/>
        <w:rPr>
          <w:ins w:id="6" w:author="michael tagg" w:date="2020-03-03T15:15:00Z"/>
          <w:rFonts w:ascii="Consolas" w:hAnsi="Consolas"/>
          <w:sz w:val="36"/>
          <w:szCs w:val="36"/>
        </w:rPr>
      </w:pPr>
      <w:ins w:id="7" w:author="michael tagg" w:date="2020-03-03T15:15:00Z">
        <w:r w:rsidRPr="00F236F3">
          <w:rPr>
            <w:rFonts w:ascii="Consolas" w:hAnsi="Consolas"/>
            <w:sz w:val="36"/>
            <w:szCs w:val="36"/>
            <w:rPrChange w:id="8" w:author="michael tagg" w:date="2020-03-03T15:15:00Z">
              <w:rPr/>
            </w:rPrChange>
          </w:rPr>
          <w:t>-</w:t>
        </w:r>
      </w:ins>
    </w:p>
    <w:p w14:paraId="68EE687F" w14:textId="77777777" w:rsidR="00F236F3" w:rsidRPr="00F236F3" w:rsidRDefault="00F236F3" w:rsidP="00F236F3">
      <w:pPr>
        <w:jc w:val="center"/>
        <w:rPr>
          <w:ins w:id="9" w:author="michael tagg" w:date="2020-03-03T15:14:00Z"/>
          <w:rFonts w:ascii="Consolas" w:hAnsi="Consolas"/>
          <w:sz w:val="36"/>
          <w:szCs w:val="36"/>
          <w:rPrChange w:id="10" w:author="michael tagg" w:date="2020-03-03T15:15:00Z">
            <w:rPr>
              <w:ins w:id="11" w:author="michael tagg" w:date="2020-03-03T15:14:00Z"/>
            </w:rPr>
          </w:rPrChange>
        </w:rPr>
      </w:pPr>
      <w:bookmarkStart w:id="12" w:name="_GoBack"/>
      <w:bookmarkEnd w:id="12"/>
    </w:p>
    <w:p w14:paraId="5ECE0F71" w14:textId="3C05D4E0" w:rsidR="003057B8" w:rsidRDefault="00F236F3" w:rsidP="00F236F3">
      <w:pPr>
        <w:jc w:val="center"/>
        <w:rPr>
          <w:ins w:id="13" w:author="michael tagg" w:date="2020-03-03T15:15:00Z"/>
          <w:rFonts w:ascii="Consolas" w:hAnsi="Consolas"/>
          <w:sz w:val="36"/>
          <w:szCs w:val="36"/>
        </w:rPr>
      </w:pPr>
      <w:ins w:id="14" w:author="michael tagg" w:date="2020-03-03T15:14:00Z">
        <w:r w:rsidRPr="00F236F3">
          <w:rPr>
            <w:rFonts w:ascii="Consolas" w:hAnsi="Consolas"/>
            <w:sz w:val="36"/>
            <w:szCs w:val="36"/>
            <w:rPrChange w:id="15" w:author="michael tagg" w:date="2020-03-03T15:15:00Z">
              <w:rPr/>
            </w:rPrChange>
          </w:rPr>
          <w:t>Laboratory 6</w:t>
        </w:r>
      </w:ins>
    </w:p>
    <w:p w14:paraId="46C46BC4" w14:textId="77777777" w:rsidR="00F236F3" w:rsidRPr="00F236F3" w:rsidRDefault="00F236F3" w:rsidP="00F236F3">
      <w:pPr>
        <w:jc w:val="center"/>
        <w:rPr>
          <w:ins w:id="16" w:author="michael tagg" w:date="2020-03-03T15:14:00Z"/>
          <w:rFonts w:ascii="Consolas" w:hAnsi="Consolas"/>
          <w:sz w:val="36"/>
          <w:szCs w:val="36"/>
          <w:rPrChange w:id="17" w:author="michael tagg" w:date="2020-03-03T15:15:00Z">
            <w:rPr>
              <w:ins w:id="18" w:author="michael tagg" w:date="2020-03-03T15:14:00Z"/>
            </w:rPr>
          </w:rPrChange>
        </w:rPr>
      </w:pPr>
    </w:p>
    <w:p w14:paraId="77663496" w14:textId="03DC0DA6" w:rsidR="00F236F3" w:rsidRDefault="00F236F3" w:rsidP="00F236F3">
      <w:pPr>
        <w:jc w:val="center"/>
        <w:rPr>
          <w:ins w:id="19" w:author="michael tagg" w:date="2020-03-03T15:15:00Z"/>
          <w:rFonts w:ascii="Consolas" w:hAnsi="Consolas"/>
        </w:rPr>
      </w:pPr>
      <w:ins w:id="20" w:author="michael tagg" w:date="2020-03-03T15:15:00Z">
        <w:r w:rsidRPr="00F236F3">
          <w:rPr>
            <w:rFonts w:ascii="Consolas" w:hAnsi="Consolas"/>
            <w:rPrChange w:id="21" w:author="michael tagg" w:date="2020-03-03T15:15:00Z">
              <w:rPr/>
            </w:rPrChange>
          </w:rPr>
          <w:t>-</w:t>
        </w:r>
      </w:ins>
    </w:p>
    <w:p w14:paraId="2C04527A" w14:textId="77777777" w:rsidR="00F236F3" w:rsidRPr="00F236F3" w:rsidRDefault="00F236F3" w:rsidP="00F236F3">
      <w:pPr>
        <w:jc w:val="center"/>
        <w:rPr>
          <w:ins w:id="22" w:author="michael tagg" w:date="2020-03-03T15:14:00Z"/>
          <w:rFonts w:ascii="Consolas" w:hAnsi="Consolas"/>
          <w:rPrChange w:id="23" w:author="michael tagg" w:date="2020-03-03T15:15:00Z">
            <w:rPr>
              <w:ins w:id="24" w:author="michael tagg" w:date="2020-03-03T15:14:00Z"/>
            </w:rPr>
          </w:rPrChange>
        </w:rPr>
      </w:pPr>
    </w:p>
    <w:p w14:paraId="383D21B2" w14:textId="0AEEA7E7" w:rsidR="00F236F3" w:rsidRPr="00F236F3" w:rsidRDefault="00F236F3" w:rsidP="00F236F3">
      <w:pPr>
        <w:jc w:val="center"/>
        <w:rPr>
          <w:ins w:id="25" w:author="michael tagg" w:date="2020-03-03T15:15:00Z"/>
          <w:rFonts w:ascii="Consolas" w:hAnsi="Consolas"/>
          <w:rPrChange w:id="26" w:author="michael tagg" w:date="2020-03-03T15:15:00Z">
            <w:rPr>
              <w:ins w:id="27" w:author="michael tagg" w:date="2020-03-03T15:15:00Z"/>
            </w:rPr>
          </w:rPrChange>
        </w:rPr>
      </w:pPr>
      <w:ins w:id="28" w:author="michael tagg" w:date="2020-03-03T15:14:00Z">
        <w:r w:rsidRPr="00F236F3">
          <w:rPr>
            <w:rFonts w:ascii="Consolas" w:hAnsi="Consolas"/>
            <w:rPrChange w:id="29" w:author="michael tagg" w:date="2020-03-03T15:15:00Z">
              <w:rPr/>
            </w:rPrChange>
          </w:rPr>
          <w:t>2020-03-03</w:t>
        </w:r>
      </w:ins>
    </w:p>
    <w:p w14:paraId="00ABFC9F" w14:textId="61071FF9" w:rsidR="00F236F3" w:rsidRPr="00F236F3" w:rsidRDefault="00F236F3" w:rsidP="00F236F3">
      <w:pPr>
        <w:jc w:val="center"/>
        <w:rPr>
          <w:ins w:id="30" w:author="michael tagg" w:date="2020-03-03T15:15:00Z"/>
          <w:rFonts w:ascii="Consolas" w:hAnsi="Consolas"/>
          <w:rPrChange w:id="31" w:author="michael tagg" w:date="2020-03-03T15:15:00Z">
            <w:rPr>
              <w:ins w:id="32" w:author="michael tagg" w:date="2020-03-03T15:15:00Z"/>
            </w:rPr>
          </w:rPrChange>
        </w:rPr>
      </w:pPr>
    </w:p>
    <w:p w14:paraId="696286D8" w14:textId="77777777" w:rsidR="00F236F3" w:rsidRPr="00F236F3" w:rsidRDefault="00F236F3" w:rsidP="00F236F3">
      <w:pPr>
        <w:jc w:val="center"/>
        <w:rPr>
          <w:ins w:id="33" w:author="michael tagg" w:date="2020-03-03T15:14:00Z"/>
          <w:rFonts w:ascii="Consolas" w:hAnsi="Consolas"/>
          <w:rPrChange w:id="34" w:author="michael tagg" w:date="2020-03-03T15:15:00Z">
            <w:rPr>
              <w:ins w:id="35" w:author="michael tagg" w:date="2020-03-03T15:14:00Z"/>
            </w:rPr>
          </w:rPrChange>
        </w:rPr>
      </w:pPr>
    </w:p>
    <w:p w14:paraId="1E84C25A" w14:textId="5525EB30" w:rsidR="00F236F3" w:rsidRPr="00F236F3" w:rsidRDefault="00F236F3" w:rsidP="00F236F3">
      <w:pPr>
        <w:jc w:val="center"/>
        <w:rPr>
          <w:ins w:id="36" w:author="michael tagg" w:date="2020-03-03T15:14:00Z"/>
          <w:rFonts w:ascii="Consolas" w:hAnsi="Consolas"/>
          <w:rPrChange w:id="37" w:author="michael tagg" w:date="2020-03-03T15:15:00Z">
            <w:rPr>
              <w:ins w:id="38" w:author="michael tagg" w:date="2020-03-03T15:14:00Z"/>
            </w:rPr>
          </w:rPrChange>
        </w:rPr>
      </w:pPr>
      <w:ins w:id="39" w:author="michael tagg" w:date="2020-03-03T15:15:00Z">
        <w:r w:rsidRPr="00F236F3">
          <w:rPr>
            <w:rFonts w:ascii="Consolas" w:hAnsi="Consolas"/>
            <w:rPrChange w:id="40" w:author="michael tagg" w:date="2020-03-03T15:15:00Z">
              <w:rPr/>
            </w:rPrChange>
          </w:rPr>
          <w:t>-</w:t>
        </w:r>
      </w:ins>
    </w:p>
    <w:p w14:paraId="0EB44595" w14:textId="34DE1648" w:rsidR="00F236F3" w:rsidRPr="00F236F3" w:rsidRDefault="00F236F3" w:rsidP="00F236F3">
      <w:pPr>
        <w:jc w:val="center"/>
        <w:rPr>
          <w:ins w:id="41" w:author="michael tagg" w:date="2020-03-03T15:14:00Z"/>
          <w:rFonts w:ascii="Consolas" w:hAnsi="Consolas"/>
          <w:rPrChange w:id="42" w:author="michael tagg" w:date="2020-03-03T15:15:00Z">
            <w:rPr>
              <w:ins w:id="43" w:author="michael tagg" w:date="2020-03-03T15:14:00Z"/>
            </w:rPr>
          </w:rPrChange>
        </w:rPr>
      </w:pPr>
    </w:p>
    <w:p w14:paraId="4709A7FD" w14:textId="31BECAEB" w:rsidR="00F236F3" w:rsidRDefault="00F236F3" w:rsidP="00F236F3">
      <w:pPr>
        <w:jc w:val="center"/>
        <w:rPr>
          <w:ins w:id="44" w:author="michael tagg" w:date="2020-03-03T15:15:00Z"/>
          <w:rFonts w:ascii="Consolas" w:hAnsi="Consolas"/>
          <w:sz w:val="28"/>
          <w:szCs w:val="28"/>
        </w:rPr>
      </w:pPr>
      <w:ins w:id="45" w:author="michael tagg" w:date="2020-03-03T15:14:00Z">
        <w:r w:rsidRPr="00F236F3">
          <w:rPr>
            <w:rFonts w:ascii="Consolas" w:hAnsi="Consolas"/>
            <w:sz w:val="28"/>
            <w:szCs w:val="28"/>
            <w:rPrChange w:id="46" w:author="michael tagg" w:date="2020-03-03T15:15:00Z">
              <w:rPr/>
            </w:rPrChange>
          </w:rPr>
          <w:t>Michael Tagg</w:t>
        </w:r>
      </w:ins>
    </w:p>
    <w:p w14:paraId="7F7B6605" w14:textId="77777777" w:rsidR="00F236F3" w:rsidRPr="00F236F3" w:rsidRDefault="00F236F3" w:rsidP="00F236F3">
      <w:pPr>
        <w:jc w:val="center"/>
        <w:rPr>
          <w:ins w:id="47" w:author="michael tagg" w:date="2020-03-03T15:14:00Z"/>
          <w:rFonts w:ascii="Consolas" w:hAnsi="Consolas"/>
          <w:sz w:val="28"/>
          <w:szCs w:val="28"/>
          <w:rPrChange w:id="48" w:author="michael tagg" w:date="2020-03-03T15:15:00Z">
            <w:rPr>
              <w:ins w:id="49" w:author="michael tagg" w:date="2020-03-03T15:14:00Z"/>
            </w:rPr>
          </w:rPrChange>
        </w:rPr>
      </w:pPr>
    </w:p>
    <w:p w14:paraId="6413F68A" w14:textId="3CDCDC80" w:rsidR="00F236F3" w:rsidRDefault="00F236F3" w:rsidP="00F236F3">
      <w:pPr>
        <w:jc w:val="center"/>
        <w:rPr>
          <w:ins w:id="50" w:author="michael tagg" w:date="2020-03-03T15:15:00Z"/>
          <w:rFonts w:ascii="Consolas" w:hAnsi="Consolas"/>
          <w:sz w:val="28"/>
          <w:szCs w:val="28"/>
        </w:rPr>
      </w:pPr>
      <w:ins w:id="51" w:author="michael tagg" w:date="2020-03-03T15:14:00Z">
        <w:r w:rsidRPr="00F236F3">
          <w:rPr>
            <w:rFonts w:ascii="Consolas" w:hAnsi="Consolas"/>
            <w:sz w:val="28"/>
            <w:szCs w:val="28"/>
            <w:rPrChange w:id="52" w:author="michael tagg" w:date="2020-03-03T15:15:00Z">
              <w:rPr/>
            </w:rPrChange>
          </w:rPr>
          <w:t>-</w:t>
        </w:r>
      </w:ins>
    </w:p>
    <w:p w14:paraId="0003ED9A" w14:textId="77777777" w:rsidR="00F236F3" w:rsidRPr="00F236F3" w:rsidRDefault="00F236F3" w:rsidP="00F236F3">
      <w:pPr>
        <w:jc w:val="center"/>
        <w:rPr>
          <w:ins w:id="53" w:author="michael tagg" w:date="2020-03-03T15:14:00Z"/>
          <w:rFonts w:ascii="Consolas" w:hAnsi="Consolas"/>
          <w:sz w:val="28"/>
          <w:szCs w:val="28"/>
          <w:rPrChange w:id="54" w:author="michael tagg" w:date="2020-03-03T15:15:00Z">
            <w:rPr>
              <w:ins w:id="55" w:author="michael tagg" w:date="2020-03-03T15:14:00Z"/>
            </w:rPr>
          </w:rPrChange>
        </w:rPr>
      </w:pPr>
    </w:p>
    <w:p w14:paraId="4B246E16" w14:textId="69EA4AB8" w:rsidR="00F236F3" w:rsidRPr="00F236F3" w:rsidRDefault="00F236F3" w:rsidP="00F236F3">
      <w:pPr>
        <w:jc w:val="center"/>
        <w:rPr>
          <w:ins w:id="56" w:author="michael tagg" w:date="2020-03-03T15:14:00Z"/>
          <w:rFonts w:ascii="Consolas" w:hAnsi="Consolas"/>
          <w:sz w:val="28"/>
          <w:szCs w:val="28"/>
          <w:rPrChange w:id="57" w:author="michael tagg" w:date="2020-03-03T15:15:00Z">
            <w:rPr>
              <w:ins w:id="58" w:author="michael tagg" w:date="2020-03-03T15:14:00Z"/>
            </w:rPr>
          </w:rPrChange>
        </w:rPr>
      </w:pPr>
      <w:ins w:id="59" w:author="michael tagg" w:date="2020-03-03T15:14:00Z">
        <w:r w:rsidRPr="00F236F3">
          <w:rPr>
            <w:rFonts w:ascii="Consolas" w:hAnsi="Consolas"/>
            <w:sz w:val="28"/>
            <w:szCs w:val="28"/>
            <w:rPrChange w:id="60" w:author="michael tagg" w:date="2020-03-03T15:15:00Z">
              <w:rPr/>
            </w:rPrChange>
          </w:rPr>
          <w:t>30080581</w:t>
        </w:r>
      </w:ins>
    </w:p>
    <w:p w14:paraId="24AD5A8B" w14:textId="77777777" w:rsidR="00F236F3" w:rsidRDefault="00F236F3" w:rsidP="00F236F3">
      <w:pPr>
        <w:jc w:val="center"/>
        <w:pPrChange w:id="61" w:author="michael tagg" w:date="2020-03-03T15:14:00Z">
          <w:pPr/>
        </w:pPrChange>
      </w:pPr>
    </w:p>
    <w:sectPr w:rsidR="00F236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hael tagg">
    <w15:presenceInfo w15:providerId="Windows Live" w15:userId="dc91eba06e77d8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B7"/>
    <w:rsid w:val="003057B8"/>
    <w:rsid w:val="003325B7"/>
    <w:rsid w:val="00F2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5002C"/>
  <w15:chartTrackingRefBased/>
  <w15:docId w15:val="{6B6C8FB6-9293-415F-9B3C-110BFF25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6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6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tagg</dc:creator>
  <cp:keywords/>
  <dc:description/>
  <cp:lastModifiedBy>michael tagg</cp:lastModifiedBy>
  <cp:revision>2</cp:revision>
  <dcterms:created xsi:type="dcterms:W3CDTF">2020-03-03T22:14:00Z</dcterms:created>
  <dcterms:modified xsi:type="dcterms:W3CDTF">2020-03-03T22:15:00Z</dcterms:modified>
</cp:coreProperties>
</file>