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CB24" w14:textId="7EC36958" w:rsidR="00701FA5" w:rsidRDefault="00701FA5">
      <w:pPr>
        <w:rPr>
          <w:ins w:id="0" w:author="michael tagg" w:date="2020-02-19T17:31:00Z"/>
        </w:rPr>
      </w:pPr>
    </w:p>
    <w:p w14:paraId="29AD424A" w14:textId="3A844436" w:rsidR="00EA254C" w:rsidRDefault="00EA254C" w:rsidP="00EA254C">
      <w:pPr>
        <w:jc w:val="center"/>
        <w:rPr>
          <w:sz w:val="36"/>
          <w:szCs w:val="36"/>
        </w:rPr>
      </w:pPr>
      <w:ins w:id="1" w:author="michael tagg" w:date="2020-02-19T17:31:00Z">
        <w:r w:rsidRPr="002B2FA2">
          <w:rPr>
            <w:sz w:val="36"/>
            <w:szCs w:val="36"/>
          </w:rPr>
          <w:t>ENCM 369 – B04</w:t>
        </w:r>
      </w:ins>
    </w:p>
    <w:p w14:paraId="7F39981E" w14:textId="77777777" w:rsidR="002B2FA2" w:rsidRPr="002B2FA2" w:rsidRDefault="002B2FA2" w:rsidP="002B2FA2">
      <w:pPr>
        <w:jc w:val="center"/>
        <w:rPr>
          <w:ins w:id="2" w:author="michael tagg" w:date="2020-02-19T17:32:00Z"/>
          <w:sz w:val="36"/>
          <w:szCs w:val="36"/>
        </w:rPr>
      </w:pPr>
    </w:p>
    <w:p w14:paraId="098A7B29" w14:textId="6CC86C8D" w:rsidR="00EA254C" w:rsidRPr="002B2FA2" w:rsidRDefault="00EA254C" w:rsidP="00EA254C">
      <w:pPr>
        <w:jc w:val="center"/>
        <w:rPr>
          <w:ins w:id="3" w:author="michael tagg" w:date="2020-02-19T17:32:00Z"/>
          <w:sz w:val="36"/>
          <w:szCs w:val="36"/>
        </w:rPr>
      </w:pPr>
      <w:proofErr w:type="gramStart"/>
      <w:ins w:id="4" w:author="michael tagg" w:date="2020-02-19T17:32:00Z">
        <w:r w:rsidRPr="002B2FA2">
          <w:rPr>
            <w:sz w:val="36"/>
            <w:szCs w:val="36"/>
          </w:rPr>
          <w:t>Laboratory  5</w:t>
        </w:r>
        <w:proofErr w:type="gramEnd"/>
      </w:ins>
    </w:p>
    <w:p w14:paraId="5FF95EC6" w14:textId="489CE874" w:rsidR="00EA254C" w:rsidRDefault="00EA254C" w:rsidP="002B2FA2">
      <w:pPr>
        <w:jc w:val="center"/>
        <w:rPr>
          <w:sz w:val="28"/>
          <w:szCs w:val="28"/>
        </w:rPr>
      </w:pPr>
    </w:p>
    <w:p w14:paraId="468E7D16" w14:textId="6A8614D8" w:rsidR="002B2FA2" w:rsidRDefault="002B2FA2" w:rsidP="002B2FA2">
      <w:pPr>
        <w:jc w:val="center"/>
        <w:rPr>
          <w:sz w:val="28"/>
          <w:szCs w:val="28"/>
        </w:rPr>
      </w:pPr>
    </w:p>
    <w:p w14:paraId="34DAA5AB" w14:textId="77777777" w:rsidR="002B2FA2" w:rsidRDefault="002B2FA2" w:rsidP="002B2FA2">
      <w:pPr>
        <w:jc w:val="center"/>
        <w:rPr>
          <w:sz w:val="28"/>
          <w:szCs w:val="28"/>
        </w:rPr>
      </w:pPr>
    </w:p>
    <w:p w14:paraId="7540B688" w14:textId="77777777" w:rsidR="002B2FA2" w:rsidRPr="002B2FA2" w:rsidRDefault="002B2FA2" w:rsidP="00EA254C">
      <w:pPr>
        <w:jc w:val="center"/>
        <w:rPr>
          <w:ins w:id="5" w:author="michael tagg" w:date="2020-02-19T17:32:00Z"/>
          <w:sz w:val="28"/>
          <w:szCs w:val="28"/>
        </w:rPr>
      </w:pPr>
    </w:p>
    <w:p w14:paraId="60E1B25B" w14:textId="4AFFC7A6" w:rsidR="00EA254C" w:rsidRPr="002B2FA2" w:rsidRDefault="00EA254C" w:rsidP="00EA254C">
      <w:pPr>
        <w:jc w:val="center"/>
        <w:rPr>
          <w:ins w:id="6" w:author="michael tagg" w:date="2020-02-19T17:32:00Z"/>
          <w:sz w:val="28"/>
          <w:szCs w:val="28"/>
        </w:rPr>
      </w:pPr>
      <w:ins w:id="7" w:author="michael tagg" w:date="2020-02-19T17:32:00Z">
        <w:r w:rsidRPr="002B2FA2">
          <w:rPr>
            <w:sz w:val="28"/>
            <w:szCs w:val="28"/>
          </w:rPr>
          <w:t>2020-02-24</w:t>
        </w:r>
      </w:ins>
    </w:p>
    <w:p w14:paraId="519B01C5" w14:textId="4EA7890D" w:rsidR="00EA254C" w:rsidRDefault="00EA254C" w:rsidP="002B2FA2">
      <w:pPr>
        <w:jc w:val="center"/>
        <w:rPr>
          <w:sz w:val="28"/>
          <w:szCs w:val="28"/>
        </w:rPr>
      </w:pPr>
    </w:p>
    <w:p w14:paraId="0C418521" w14:textId="636191C0" w:rsidR="002B2FA2" w:rsidRDefault="002B2FA2" w:rsidP="002B2FA2">
      <w:pPr>
        <w:jc w:val="center"/>
        <w:rPr>
          <w:sz w:val="28"/>
          <w:szCs w:val="28"/>
        </w:rPr>
      </w:pPr>
    </w:p>
    <w:p w14:paraId="31216E02" w14:textId="77777777" w:rsidR="002B2FA2" w:rsidRDefault="002B2FA2" w:rsidP="002B2FA2">
      <w:pPr>
        <w:jc w:val="center"/>
        <w:rPr>
          <w:sz w:val="28"/>
          <w:szCs w:val="28"/>
        </w:rPr>
      </w:pPr>
    </w:p>
    <w:p w14:paraId="57943633" w14:textId="77777777" w:rsidR="002B2FA2" w:rsidRPr="002B2FA2" w:rsidRDefault="002B2FA2" w:rsidP="00EA254C">
      <w:pPr>
        <w:jc w:val="center"/>
        <w:rPr>
          <w:ins w:id="8" w:author="michael tagg" w:date="2020-02-19T17:32:00Z"/>
          <w:sz w:val="28"/>
          <w:szCs w:val="28"/>
        </w:rPr>
      </w:pPr>
    </w:p>
    <w:p w14:paraId="08924AD9" w14:textId="6EF7C306" w:rsidR="00EA254C" w:rsidRPr="002B2FA2" w:rsidRDefault="00EA254C" w:rsidP="00EA254C">
      <w:pPr>
        <w:jc w:val="center"/>
        <w:rPr>
          <w:ins w:id="9" w:author="michael tagg" w:date="2020-02-19T17:32:00Z"/>
          <w:sz w:val="28"/>
          <w:szCs w:val="28"/>
        </w:rPr>
      </w:pPr>
      <w:ins w:id="10" w:author="michael tagg" w:date="2020-02-19T17:32:00Z">
        <w:r w:rsidRPr="002B2FA2">
          <w:rPr>
            <w:sz w:val="28"/>
            <w:szCs w:val="28"/>
          </w:rPr>
          <w:t>Michael Tagg</w:t>
        </w:r>
      </w:ins>
    </w:p>
    <w:p w14:paraId="3201ADCC" w14:textId="05754541" w:rsidR="00EA254C" w:rsidRPr="002B2FA2" w:rsidRDefault="00EA254C" w:rsidP="00EA254C">
      <w:pPr>
        <w:jc w:val="center"/>
        <w:rPr>
          <w:ins w:id="11" w:author="michael tagg" w:date="2020-02-19T17:32:00Z"/>
          <w:sz w:val="28"/>
          <w:szCs w:val="28"/>
        </w:rPr>
      </w:pPr>
    </w:p>
    <w:p w14:paraId="7EEE6F6E" w14:textId="349375BD" w:rsidR="00EA254C" w:rsidRPr="002B2FA2" w:rsidRDefault="00EA254C" w:rsidP="00EA254C">
      <w:pPr>
        <w:jc w:val="center"/>
        <w:rPr>
          <w:ins w:id="12" w:author="michael tagg" w:date="2020-02-19T17:32:00Z"/>
          <w:sz w:val="28"/>
          <w:szCs w:val="28"/>
        </w:rPr>
      </w:pPr>
      <w:ins w:id="13" w:author="michael tagg" w:date="2020-02-19T17:32:00Z">
        <w:r w:rsidRPr="002B2FA2">
          <w:rPr>
            <w:sz w:val="28"/>
            <w:szCs w:val="28"/>
          </w:rPr>
          <w:t>30080581</w:t>
        </w:r>
      </w:ins>
    </w:p>
    <w:p w14:paraId="18189693" w14:textId="025540C0" w:rsidR="00EA254C" w:rsidRDefault="00EA254C" w:rsidP="00EA254C">
      <w:pPr>
        <w:jc w:val="center"/>
        <w:rPr>
          <w:ins w:id="14" w:author="michael tagg" w:date="2020-02-19T17:32:00Z"/>
        </w:rPr>
      </w:pPr>
    </w:p>
    <w:p w14:paraId="1BA1B3D5" w14:textId="257CC10F" w:rsidR="00EA254C" w:rsidRDefault="00EA254C" w:rsidP="00EA254C">
      <w:pPr>
        <w:jc w:val="center"/>
        <w:rPr>
          <w:ins w:id="15" w:author="michael tagg" w:date="2020-02-19T17:32:00Z"/>
        </w:rPr>
      </w:pPr>
    </w:p>
    <w:p w14:paraId="3E071C4A" w14:textId="31D5136F" w:rsidR="00EA254C" w:rsidRDefault="00EA254C" w:rsidP="00EA254C">
      <w:pPr>
        <w:jc w:val="center"/>
        <w:rPr>
          <w:ins w:id="16" w:author="michael tagg" w:date="2020-02-19T17:32:00Z"/>
        </w:rPr>
      </w:pPr>
    </w:p>
    <w:p w14:paraId="565746EA" w14:textId="6D4864AF" w:rsidR="00EA254C" w:rsidRDefault="00EA254C" w:rsidP="00EA254C">
      <w:pPr>
        <w:jc w:val="center"/>
        <w:rPr>
          <w:ins w:id="17" w:author="michael tagg" w:date="2020-02-19T17:32:00Z"/>
        </w:rPr>
      </w:pPr>
    </w:p>
    <w:p w14:paraId="0D4B7A13" w14:textId="2396DEFB" w:rsidR="00EA254C" w:rsidRDefault="00EA254C" w:rsidP="00EA254C">
      <w:pPr>
        <w:jc w:val="center"/>
        <w:rPr>
          <w:ins w:id="18" w:author="michael tagg" w:date="2020-02-19T17:32:00Z"/>
        </w:rPr>
      </w:pPr>
    </w:p>
    <w:p w14:paraId="6DF4FFDF" w14:textId="6B091328" w:rsidR="00EA254C" w:rsidRDefault="00EA254C" w:rsidP="00EA254C">
      <w:pPr>
        <w:jc w:val="center"/>
        <w:rPr>
          <w:ins w:id="19" w:author="michael tagg" w:date="2020-02-19T17:32:00Z"/>
        </w:rPr>
      </w:pPr>
    </w:p>
    <w:p w14:paraId="5630DD31" w14:textId="2BA27DCA" w:rsidR="00EA254C" w:rsidRDefault="00EA254C" w:rsidP="00EA254C">
      <w:pPr>
        <w:jc w:val="center"/>
        <w:rPr>
          <w:ins w:id="20" w:author="michael tagg" w:date="2020-02-19T17:32:00Z"/>
        </w:rPr>
      </w:pPr>
    </w:p>
    <w:p w14:paraId="1CED2ED5" w14:textId="43126CFC" w:rsidR="00894427" w:rsidRDefault="00894427" w:rsidP="002B2FA2"/>
    <w:p w14:paraId="34EBCD8C" w14:textId="77777777" w:rsidR="002B2FA2" w:rsidRDefault="002B2FA2" w:rsidP="00B61297">
      <w:pPr>
        <w:rPr>
          <w:ins w:id="21" w:author="michael tagg" w:date="2020-02-19T17:32:00Z"/>
        </w:rPr>
        <w:pPrChange w:id="22" w:author="michael tagg" w:date="2020-02-20T15:13:00Z">
          <w:pPr>
            <w:jc w:val="center"/>
          </w:pPr>
        </w:pPrChange>
      </w:pPr>
    </w:p>
    <w:p w14:paraId="31CFF9A9" w14:textId="6C3CDAEB" w:rsidR="00EA254C" w:rsidRPr="002B2FA2" w:rsidRDefault="00EA254C" w:rsidP="00EA254C">
      <w:pPr>
        <w:jc w:val="center"/>
        <w:rPr>
          <w:ins w:id="23" w:author="michael tagg" w:date="2020-02-24T17:32:00Z"/>
          <w:sz w:val="28"/>
          <w:szCs w:val="28"/>
        </w:rPr>
      </w:pPr>
      <w:ins w:id="24" w:author="michael tagg" w:date="2020-02-19T17:32:00Z">
        <w:r w:rsidRPr="002B2FA2">
          <w:rPr>
            <w:sz w:val="28"/>
            <w:szCs w:val="28"/>
          </w:rPr>
          <w:t>E</w:t>
        </w:r>
      </w:ins>
      <w:ins w:id="25" w:author="michael tagg" w:date="2020-02-19T17:33:00Z">
        <w:r w:rsidRPr="002B2FA2">
          <w:rPr>
            <w:sz w:val="28"/>
            <w:szCs w:val="28"/>
          </w:rPr>
          <w:t>xercise D</w:t>
        </w:r>
      </w:ins>
    </w:p>
    <w:p w14:paraId="4EC04195" w14:textId="705C1085" w:rsidR="00A20605" w:rsidRPr="002B2FA2" w:rsidRDefault="00690B20" w:rsidP="002B2FA2">
      <w:pPr>
        <w:spacing w:after="0"/>
        <w:jc w:val="center"/>
        <w:rPr>
          <w:i/>
          <w:iCs/>
        </w:rPr>
      </w:pPr>
      <w:ins w:id="26" w:author="michael tagg" w:date="2020-02-24T17:32:00Z">
        <w:r w:rsidRPr="002B2FA2">
          <w:rPr>
            <w:i/>
            <w:iCs/>
          </w:rPr>
          <w:t>Part 1</w:t>
        </w:r>
      </w:ins>
    </w:p>
    <w:p w14:paraId="16F2BDB3" w14:textId="79642768" w:rsidR="002B2FA2" w:rsidRDefault="002B2FA2" w:rsidP="002B2FA2">
      <w:pPr>
        <w:spacing w:after="0"/>
        <w:jc w:val="center"/>
      </w:pPr>
      <w:r>
        <w:t>[Index A for data]</w:t>
      </w:r>
    </w:p>
    <w:p w14:paraId="1FF30AB3" w14:textId="73C3A364" w:rsidR="002B2FA2" w:rsidRDefault="00A20605" w:rsidP="002B2FA2">
      <w:pPr>
        <w:spacing w:after="0"/>
      </w:pPr>
      <w:r>
        <w:t xml:space="preserve">&gt;&gt; 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functions.c</w:t>
      </w:r>
      <w:proofErr w:type="spellEnd"/>
    </w:p>
    <w:p w14:paraId="336027D8" w14:textId="77777777" w:rsidR="002B2FA2" w:rsidRDefault="002B2FA2" w:rsidP="002B2FA2">
      <w:pPr>
        <w:spacing w:after="0"/>
        <w:rPr>
          <w:ins w:id="27" w:author="michael tagg" w:date="2020-02-24T17:32:00Z"/>
        </w:rPr>
      </w:pPr>
    </w:p>
    <w:p w14:paraId="2CCBB11A" w14:textId="0FB77FAD" w:rsidR="00690B20" w:rsidRDefault="00690B20" w:rsidP="002B2FA2">
      <w:pPr>
        <w:spacing w:after="0"/>
        <w:rPr>
          <w:ins w:id="28" w:author="michael tagg" w:date="2020-02-24T17:34:00Z"/>
        </w:rPr>
      </w:pPr>
      <w:ins w:id="29" w:author="michael tagg" w:date="2020-02-24T17:32:00Z">
        <w:r>
          <w:t xml:space="preserve">5 Fastest times </w:t>
        </w:r>
      </w:ins>
      <w:ins w:id="30" w:author="michael tagg" w:date="2020-02-24T17:33:00Z">
        <w:r>
          <w:t xml:space="preserve">for </w:t>
        </w:r>
        <w:proofErr w:type="spellStart"/>
        <w:r>
          <w:t>index_version</w:t>
        </w:r>
        <w:proofErr w:type="spellEnd"/>
        <w:r>
          <w:t>:</w:t>
        </w:r>
      </w:ins>
      <w:ins w:id="31" w:author="michael tagg" w:date="2020-02-24T17:37:00Z">
        <w:r w:rsidR="00A20605">
          <w:t xml:space="preserve">    </w:t>
        </w:r>
      </w:ins>
      <w:r w:rsidR="00A20605">
        <w:t xml:space="preserve"> </w:t>
      </w:r>
      <w:ins w:id="32" w:author="michael tagg" w:date="2020-02-24T17:33:00Z">
        <w:r>
          <w:t>40132.30; 40358.00; 40268.80; 40473.70; 40414</w:t>
        </w:r>
      </w:ins>
      <w:ins w:id="33" w:author="michael tagg" w:date="2020-02-24T17:34:00Z">
        <w:r>
          <w:t>.40</w:t>
        </w:r>
      </w:ins>
    </w:p>
    <w:p w14:paraId="2FB39575" w14:textId="7EDAC86B" w:rsidR="00690B20" w:rsidRDefault="00690B20" w:rsidP="002B2FA2">
      <w:pPr>
        <w:spacing w:after="0"/>
        <w:rPr>
          <w:ins w:id="34" w:author="michael tagg" w:date="2020-02-24T17:35:00Z"/>
        </w:rPr>
      </w:pPr>
      <w:ins w:id="35" w:author="michael tagg" w:date="2020-02-24T17:34:00Z">
        <w:r>
          <w:tab/>
          <w:t xml:space="preserve">Average = </w:t>
        </w:r>
      </w:ins>
      <w:ins w:id="36" w:author="michael tagg" w:date="2020-02-24T17:38:00Z">
        <w:r w:rsidR="00A20605">
          <w:t>4</w:t>
        </w:r>
      </w:ins>
      <w:ins w:id="37" w:author="michael tagg" w:date="2020-02-24T17:34:00Z">
        <w:r>
          <w:t>0429.44 u</w:t>
        </w:r>
      </w:ins>
      <w:ins w:id="38" w:author="michael tagg" w:date="2020-02-24T17:35:00Z">
        <w:r>
          <w:t>s</w:t>
        </w:r>
      </w:ins>
    </w:p>
    <w:p w14:paraId="57E6415A" w14:textId="0DA9BB76" w:rsidR="00690B20" w:rsidRDefault="00690B20" w:rsidP="002B2FA2">
      <w:pPr>
        <w:spacing w:after="0"/>
        <w:rPr>
          <w:ins w:id="39" w:author="michael tagg" w:date="2020-02-24T17:36:00Z"/>
        </w:rPr>
      </w:pPr>
      <w:ins w:id="40" w:author="michael tagg" w:date="2020-02-24T17:35:00Z">
        <w:r>
          <w:t xml:space="preserve">5 </w:t>
        </w:r>
      </w:ins>
      <w:ins w:id="41" w:author="michael tagg" w:date="2020-02-24T17:37:00Z">
        <w:r w:rsidR="00A20605">
          <w:t>F</w:t>
        </w:r>
      </w:ins>
      <w:ins w:id="42" w:author="michael tagg" w:date="2020-02-24T17:35:00Z">
        <w:r>
          <w:t xml:space="preserve">astest times for </w:t>
        </w:r>
        <w:proofErr w:type="spellStart"/>
        <w:r>
          <w:t>pointer_version</w:t>
        </w:r>
        <w:proofErr w:type="spellEnd"/>
        <w:r>
          <w:t xml:space="preserve">: </w:t>
        </w:r>
      </w:ins>
      <w:r w:rsidR="00A20605">
        <w:t xml:space="preserve"> </w:t>
      </w:r>
      <w:ins w:id="43" w:author="michael tagg" w:date="2020-02-24T17:35:00Z">
        <w:r w:rsidR="00A20605">
          <w:t xml:space="preserve">28948.00; </w:t>
        </w:r>
      </w:ins>
      <w:ins w:id="44" w:author="michael tagg" w:date="2020-02-24T17:36:00Z">
        <w:r w:rsidR="00A20605">
          <w:t>29030.90; 29628.40; 29478.60; 29502.90</w:t>
        </w:r>
      </w:ins>
    </w:p>
    <w:p w14:paraId="59EF7756" w14:textId="724C8EC3" w:rsidR="00A20605" w:rsidRDefault="00A20605" w:rsidP="002B2FA2">
      <w:pPr>
        <w:spacing w:after="0"/>
      </w:pPr>
      <w:ins w:id="45" w:author="michael tagg" w:date="2020-02-24T17:36:00Z">
        <w:r>
          <w:tab/>
          <w:t xml:space="preserve">Average = </w:t>
        </w:r>
      </w:ins>
      <w:ins w:id="46" w:author="michael tagg" w:date="2020-02-24T17:37:00Z">
        <w:r>
          <w:t>29317.76 us</w:t>
        </w:r>
      </w:ins>
    </w:p>
    <w:p w14:paraId="7E0DBFFA" w14:textId="77777777" w:rsidR="002B2FA2" w:rsidRDefault="002B2FA2" w:rsidP="002B2FA2">
      <w:pPr>
        <w:spacing w:after="0"/>
        <w:rPr>
          <w:ins w:id="47" w:author="michael tagg" w:date="2020-02-24T17:37:00Z"/>
        </w:rPr>
      </w:pPr>
    </w:p>
    <w:p w14:paraId="795C4C82" w14:textId="708AE4CF" w:rsidR="00A20605" w:rsidRDefault="00A20605" w:rsidP="002B2FA2">
      <w:pPr>
        <w:spacing w:after="0"/>
      </w:pPr>
      <w:ins w:id="48" w:author="michael tagg" w:date="2020-02-24T17:37:00Z">
        <w:r>
          <w:t xml:space="preserve">Speedup = </w:t>
        </w:r>
      </w:ins>
      <w:ins w:id="49" w:author="michael tagg" w:date="2020-02-24T17:38:00Z">
        <w:r>
          <w:t>40429.44/29317.76 = 1.379</w:t>
        </w:r>
      </w:ins>
    </w:p>
    <w:p w14:paraId="19D7B1DD" w14:textId="476094AD" w:rsidR="00BA55B2" w:rsidRDefault="00BA55B2" w:rsidP="002B2FA2">
      <w:pPr>
        <w:spacing w:after="0"/>
      </w:pPr>
    </w:p>
    <w:p w14:paraId="60689EAA" w14:textId="77777777" w:rsidR="00BA55B2" w:rsidRDefault="00BA55B2" w:rsidP="002B2FA2">
      <w:pPr>
        <w:spacing w:after="0"/>
      </w:pPr>
      <w:r>
        <w:t xml:space="preserve">microseconds spent in </w:t>
      </w:r>
      <w:proofErr w:type="spellStart"/>
      <w:r>
        <w:t>index_version</w:t>
      </w:r>
      <w:proofErr w:type="spellEnd"/>
      <w:r>
        <w:t>: 9285.20</w:t>
      </w:r>
    </w:p>
    <w:p w14:paraId="289BBFE5" w14:textId="77777777" w:rsidR="00BA55B2" w:rsidRDefault="00BA55B2" w:rsidP="002B2FA2">
      <w:pPr>
        <w:spacing w:after="0"/>
      </w:pPr>
      <w:r>
        <w:t xml:space="preserve">The sum from </w:t>
      </w:r>
      <w:proofErr w:type="spellStart"/>
      <w:r>
        <w:t>index_version</w:t>
      </w:r>
      <w:proofErr w:type="spellEnd"/>
      <w:r>
        <w:t xml:space="preserve"> was 1125000075000000.</w:t>
      </w:r>
    </w:p>
    <w:p w14:paraId="7A1D8064" w14:textId="77777777" w:rsidR="00BA55B2" w:rsidRDefault="00BA55B2" w:rsidP="002B2FA2">
      <w:pPr>
        <w:spacing w:after="0"/>
      </w:pPr>
      <w:r>
        <w:t xml:space="preserve">microseconds spent in </w:t>
      </w:r>
      <w:proofErr w:type="spellStart"/>
      <w:r>
        <w:t>pointer_version</w:t>
      </w:r>
      <w:proofErr w:type="spellEnd"/>
      <w:r>
        <w:t>: 10890.50</w:t>
      </w:r>
    </w:p>
    <w:p w14:paraId="58D3721D" w14:textId="77777777" w:rsidR="00BA55B2" w:rsidRDefault="00BA55B2" w:rsidP="002B2FA2">
      <w:pPr>
        <w:spacing w:after="0"/>
      </w:pPr>
      <w:r>
        <w:t xml:space="preserve">The sum from </w:t>
      </w:r>
      <w:proofErr w:type="spellStart"/>
      <w:r>
        <w:t>pointer_version</w:t>
      </w:r>
      <w:proofErr w:type="spellEnd"/>
      <w:r>
        <w:t xml:space="preserve"> was 1125000075000000.</w:t>
      </w:r>
    </w:p>
    <w:p w14:paraId="7F4CAD3D" w14:textId="45F489B7" w:rsidR="00BA55B2" w:rsidRDefault="00BA55B2" w:rsidP="002B2FA2">
      <w:pPr>
        <w:spacing w:after="0"/>
        <w:rPr>
          <w:rFonts w:ascii="Consolas" w:hAnsi="Consolas"/>
          <w:sz w:val="16"/>
          <w:szCs w:val="16"/>
        </w:rPr>
      </w:pPr>
    </w:p>
    <w:p w14:paraId="51541522" w14:textId="21BBA985" w:rsidR="002B2FA2" w:rsidRDefault="002B2FA2" w:rsidP="002B2FA2">
      <w:pPr>
        <w:spacing w:after="0"/>
        <w:rPr>
          <w:rFonts w:ascii="Consolas" w:hAnsi="Consolas"/>
          <w:sz w:val="16"/>
          <w:szCs w:val="16"/>
        </w:rPr>
      </w:pPr>
    </w:p>
    <w:p w14:paraId="376329EF" w14:textId="77777777" w:rsidR="002B2FA2" w:rsidRPr="00BA55B2" w:rsidRDefault="002B2FA2" w:rsidP="002B2FA2">
      <w:pPr>
        <w:spacing w:after="0"/>
        <w:rPr>
          <w:rFonts w:ascii="Consolas" w:hAnsi="Consolas"/>
          <w:sz w:val="16"/>
          <w:szCs w:val="16"/>
        </w:rPr>
      </w:pPr>
    </w:p>
    <w:p w14:paraId="045EC187" w14:textId="0AE54E55" w:rsidR="00A20605" w:rsidRDefault="00A20605" w:rsidP="002B2FA2">
      <w:pPr>
        <w:spacing w:after="0"/>
      </w:pPr>
      <w:r>
        <w:t xml:space="preserve">&gt;&gt; </w:t>
      </w:r>
      <w:proofErr w:type="spellStart"/>
      <w:r>
        <w:t>gcc</w:t>
      </w:r>
      <w:proofErr w:type="spellEnd"/>
      <w:r>
        <w:t xml:space="preserve"> -O2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functions.c</w:t>
      </w:r>
      <w:proofErr w:type="spellEnd"/>
      <w:r w:rsidR="00BA55B2">
        <w:t xml:space="preserve">  </w:t>
      </w:r>
    </w:p>
    <w:p w14:paraId="19FAC396" w14:textId="77777777" w:rsidR="002B2FA2" w:rsidRDefault="002B2FA2" w:rsidP="002B2FA2">
      <w:pPr>
        <w:spacing w:after="0"/>
      </w:pPr>
    </w:p>
    <w:p w14:paraId="57F1F436" w14:textId="682F4C5E" w:rsidR="00A20605" w:rsidRDefault="00A20605" w:rsidP="002B2FA2">
      <w:pPr>
        <w:spacing w:after="0"/>
      </w:pPr>
      <w:r>
        <w:t xml:space="preserve">Average time in </w:t>
      </w:r>
      <w:proofErr w:type="spellStart"/>
      <w:r>
        <w:t>index_version</w:t>
      </w:r>
      <w:proofErr w:type="spellEnd"/>
      <w:r>
        <w:t>:</w:t>
      </w:r>
      <w:r w:rsidR="00A62DC9">
        <w:t xml:space="preserve">    12803.32 us</w:t>
      </w:r>
    </w:p>
    <w:p w14:paraId="42DEC056" w14:textId="0A42BFB7" w:rsidR="00A20605" w:rsidRDefault="00A20605" w:rsidP="002B2FA2">
      <w:pPr>
        <w:spacing w:after="0"/>
      </w:pPr>
      <w:r>
        <w:t xml:space="preserve">Average time in </w:t>
      </w:r>
      <w:proofErr w:type="spellStart"/>
      <w:r>
        <w:t>pointer_version</w:t>
      </w:r>
      <w:proofErr w:type="spellEnd"/>
      <w:r>
        <w:t>:</w:t>
      </w:r>
      <w:r w:rsidR="00A62DC9">
        <w:t xml:space="preserve"> 15469.56 us</w:t>
      </w:r>
    </w:p>
    <w:p w14:paraId="3DC1916B" w14:textId="77777777" w:rsidR="002B2FA2" w:rsidRDefault="002B2FA2" w:rsidP="002B2FA2">
      <w:pPr>
        <w:spacing w:after="0"/>
      </w:pPr>
    </w:p>
    <w:p w14:paraId="396AD4B7" w14:textId="5A3D3ABC" w:rsidR="00A20605" w:rsidRDefault="00A20605" w:rsidP="002B2FA2">
      <w:pPr>
        <w:spacing w:after="0"/>
      </w:pPr>
      <w:r>
        <w:t>Optimized vs Non-Optimized Speedup:</w:t>
      </w:r>
    </w:p>
    <w:p w14:paraId="7A032DA3" w14:textId="23EF3851" w:rsidR="00A20605" w:rsidRDefault="00A20605" w:rsidP="002B2FA2">
      <w:pPr>
        <w:spacing w:after="0"/>
      </w:pPr>
      <w:r>
        <w:tab/>
      </w:r>
      <w:r>
        <w:tab/>
      </w:r>
      <w:r>
        <w:tab/>
      </w:r>
      <w:proofErr w:type="spellStart"/>
      <w:r>
        <w:t>Index_version</w:t>
      </w:r>
      <w:proofErr w:type="spellEnd"/>
      <w:r>
        <w:t>:</w:t>
      </w:r>
      <w:r w:rsidR="00A62DC9">
        <w:t xml:space="preserve">  </w:t>
      </w:r>
      <w:proofErr w:type="gramStart"/>
      <w:r w:rsidR="00A62DC9">
        <w:t xml:space="preserve">   (</w:t>
      </w:r>
      <w:proofErr w:type="gramEnd"/>
      <w:r w:rsidR="00A62DC9">
        <w:t xml:space="preserve"> 40429.44 / 12803.32 ) = 3.1577</w:t>
      </w:r>
    </w:p>
    <w:p w14:paraId="3CA777F3" w14:textId="0A039BE1" w:rsidR="00A20605" w:rsidRDefault="00A20605" w:rsidP="002B2FA2">
      <w:pPr>
        <w:spacing w:after="0"/>
      </w:pPr>
      <w:r>
        <w:tab/>
      </w:r>
      <w:r>
        <w:tab/>
      </w:r>
      <w:r>
        <w:tab/>
      </w:r>
      <w:proofErr w:type="spellStart"/>
      <w:r>
        <w:t>Pointer_version</w:t>
      </w:r>
      <w:proofErr w:type="spellEnd"/>
      <w:proofErr w:type="gramStart"/>
      <w:r>
        <w:t xml:space="preserve">:  </w:t>
      </w:r>
      <w:r w:rsidR="00A62DC9">
        <w:t>(</w:t>
      </w:r>
      <w:proofErr w:type="gramEnd"/>
      <w:r w:rsidR="00A62DC9">
        <w:t xml:space="preserve"> 29317.76 / 15469.56 ) = 1.8952</w:t>
      </w:r>
    </w:p>
    <w:p w14:paraId="477FBB56" w14:textId="77777777" w:rsidR="002B2FA2" w:rsidRDefault="002B2FA2" w:rsidP="002B2FA2">
      <w:pPr>
        <w:spacing w:after="0"/>
      </w:pPr>
    </w:p>
    <w:p w14:paraId="0966F60C" w14:textId="442E0784" w:rsidR="00A62DC9" w:rsidRDefault="00E07C5C" w:rsidP="002B2FA2">
      <w:pPr>
        <w:spacing w:after="0"/>
      </w:pPr>
      <w:r>
        <w:t xml:space="preserve">With optimization, </w:t>
      </w:r>
      <w:proofErr w:type="spellStart"/>
      <w:r>
        <w:t>pointer_version</w:t>
      </w:r>
      <w:proofErr w:type="spellEnd"/>
      <w:r>
        <w:t xml:space="preserve"> is not significantly faster than </w:t>
      </w:r>
      <w:proofErr w:type="spellStart"/>
      <w:r>
        <w:t>index_version</w:t>
      </w:r>
      <w:proofErr w:type="spellEnd"/>
      <w:r>
        <w:t>.</w:t>
      </w:r>
    </w:p>
    <w:p w14:paraId="34E32B5F" w14:textId="77777777" w:rsidR="002B2FA2" w:rsidRDefault="002B2FA2" w:rsidP="002B2FA2">
      <w:pPr>
        <w:spacing w:after="0"/>
      </w:pPr>
    </w:p>
    <w:p w14:paraId="6FA71BB8" w14:textId="2574021B" w:rsidR="00E07C5C" w:rsidRDefault="00E07C5C" w:rsidP="002B2FA2">
      <w:pPr>
        <w:spacing w:after="0"/>
      </w:pPr>
      <w:r>
        <w:t>Using the compiler for optimization appears to be an important factor when processing through arrays, more important than just using pointers over ind</w:t>
      </w:r>
      <w:r w:rsidR="00FD2A8F">
        <w:t>ices.</w:t>
      </w:r>
    </w:p>
    <w:p w14:paraId="6E817A2E" w14:textId="5F3496D3" w:rsidR="00FD2A8F" w:rsidRDefault="00FD2A8F" w:rsidP="002B2FA2">
      <w:pPr>
        <w:spacing w:after="0"/>
      </w:pPr>
    </w:p>
    <w:p w14:paraId="7F8AFEA8" w14:textId="1258635A" w:rsidR="002B2FA2" w:rsidRDefault="002B2FA2" w:rsidP="002B2FA2">
      <w:pPr>
        <w:spacing w:after="0"/>
      </w:pPr>
    </w:p>
    <w:p w14:paraId="63E831F5" w14:textId="5DD18208" w:rsidR="002B2FA2" w:rsidRDefault="002B2FA2" w:rsidP="002B2FA2">
      <w:pPr>
        <w:spacing w:after="0"/>
      </w:pPr>
    </w:p>
    <w:p w14:paraId="49765AAD" w14:textId="77777777" w:rsidR="002B2FA2" w:rsidRDefault="002B2FA2" w:rsidP="002B2FA2">
      <w:pPr>
        <w:spacing w:after="0"/>
      </w:pPr>
    </w:p>
    <w:p w14:paraId="45CBA307" w14:textId="3574CEE9" w:rsidR="00FD2A8F" w:rsidRPr="002B2FA2" w:rsidRDefault="00FD2A8F" w:rsidP="002B2FA2">
      <w:pPr>
        <w:spacing w:after="0"/>
        <w:jc w:val="center"/>
        <w:rPr>
          <w:i/>
          <w:iCs/>
        </w:rPr>
      </w:pPr>
      <w:r w:rsidRPr="002B2FA2">
        <w:rPr>
          <w:i/>
          <w:iCs/>
        </w:rPr>
        <w:t>Part 2</w:t>
      </w:r>
    </w:p>
    <w:p w14:paraId="5D32A1D3" w14:textId="7A770C0B" w:rsidR="002B2FA2" w:rsidRDefault="002B2FA2" w:rsidP="002B2FA2">
      <w:pPr>
        <w:spacing w:after="0"/>
        <w:jc w:val="center"/>
      </w:pPr>
      <w:r>
        <w:t>[Index B for data]</w:t>
      </w:r>
    </w:p>
    <w:p w14:paraId="25239C13" w14:textId="77777777" w:rsidR="00BA55B2" w:rsidRPr="00BA55B2" w:rsidRDefault="00BA55B2" w:rsidP="002B2FA2">
      <w:pPr>
        <w:spacing w:after="0"/>
        <w:rPr>
          <w:rFonts w:ascii="Consolas" w:hAnsi="Consolas"/>
          <w:sz w:val="16"/>
          <w:szCs w:val="16"/>
        </w:rPr>
      </w:pPr>
    </w:p>
    <w:p w14:paraId="4865FF4E" w14:textId="2DC9E577" w:rsidR="00A20605" w:rsidRDefault="00007FFC" w:rsidP="002B2FA2">
      <w:pPr>
        <w:spacing w:after="0"/>
      </w:pPr>
      <w:r>
        <w:t xml:space="preserve">&gt;&gt; </w:t>
      </w:r>
      <w:proofErr w:type="spellStart"/>
      <w:r>
        <w:t>gcc</w:t>
      </w:r>
      <w:proofErr w:type="spellEnd"/>
      <w:r>
        <w:t xml:space="preserve"> -O2 -</w:t>
      </w:r>
      <w:proofErr w:type="spellStart"/>
      <w:r>
        <w:t>funroll</w:t>
      </w:r>
      <w:proofErr w:type="spellEnd"/>
      <w:r>
        <w:t xml:space="preserve">-loops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functions.c</w:t>
      </w:r>
      <w:proofErr w:type="spellEnd"/>
      <w:r w:rsidR="00D47B7E">
        <w:t xml:space="preserve"> </w:t>
      </w:r>
    </w:p>
    <w:p w14:paraId="00B1A388" w14:textId="77777777" w:rsidR="002B2FA2" w:rsidRDefault="002B2FA2" w:rsidP="002B2FA2">
      <w:pPr>
        <w:spacing w:after="0"/>
      </w:pPr>
    </w:p>
    <w:p w14:paraId="54A86751" w14:textId="1250A35E" w:rsidR="00A20605" w:rsidRDefault="00872692" w:rsidP="002B2FA2">
      <w:pPr>
        <w:spacing w:after="0"/>
      </w:pPr>
      <w:r>
        <w:t xml:space="preserve">Average time in </w:t>
      </w:r>
      <w:proofErr w:type="spellStart"/>
      <w:r>
        <w:t>index_version</w:t>
      </w:r>
      <w:proofErr w:type="spellEnd"/>
      <w:r>
        <w:t>:      9283.80 us</w:t>
      </w:r>
    </w:p>
    <w:p w14:paraId="3A9D726A" w14:textId="6C0CC06D" w:rsidR="00872692" w:rsidRDefault="00872692" w:rsidP="002B2FA2">
      <w:pPr>
        <w:spacing w:after="0"/>
      </w:pPr>
      <w:r>
        <w:t xml:space="preserve">Average time in </w:t>
      </w:r>
      <w:proofErr w:type="spellStart"/>
      <w:r>
        <w:t>pointer_version</w:t>
      </w:r>
      <w:proofErr w:type="spellEnd"/>
      <w:r>
        <w:t>:   11531.68 us</w:t>
      </w:r>
    </w:p>
    <w:p w14:paraId="403F0311" w14:textId="5227E640" w:rsidR="00872692" w:rsidRDefault="00872692" w:rsidP="002B2FA2">
      <w:pPr>
        <w:spacing w:after="0"/>
      </w:pPr>
      <w:r>
        <w:t>Speed up with loop unrolling:</w:t>
      </w:r>
    </w:p>
    <w:p w14:paraId="044DDF83" w14:textId="77777777" w:rsidR="002B2FA2" w:rsidRDefault="00872692" w:rsidP="002B2FA2">
      <w:pPr>
        <w:spacing w:after="0"/>
      </w:pPr>
      <w:r>
        <w:tab/>
      </w:r>
      <w:r>
        <w:tab/>
        <w:t xml:space="preserve">Speedup = </w:t>
      </w:r>
      <w:proofErr w:type="gramStart"/>
      <w:r>
        <w:t xml:space="preserve">( </w:t>
      </w:r>
      <w:r w:rsidR="00BA55B2">
        <w:t>15469.56</w:t>
      </w:r>
      <w:proofErr w:type="gramEnd"/>
      <w:r w:rsidR="00BA55B2">
        <w:t xml:space="preserve"> / 11531.68 ) = 1.3415</w:t>
      </w:r>
    </w:p>
    <w:p w14:paraId="4E293940" w14:textId="1D0C51E7" w:rsidR="00EA254C" w:rsidRDefault="00EA254C" w:rsidP="002B2FA2">
      <w:pPr>
        <w:spacing w:after="0"/>
        <w:jc w:val="center"/>
        <w:rPr>
          <w:sz w:val="28"/>
          <w:szCs w:val="28"/>
        </w:rPr>
      </w:pPr>
      <w:ins w:id="50" w:author="michael tagg" w:date="2020-02-19T17:33:00Z">
        <w:r w:rsidRPr="002B2FA2">
          <w:rPr>
            <w:sz w:val="28"/>
            <w:szCs w:val="28"/>
          </w:rPr>
          <w:t>Exercise E</w:t>
        </w:r>
      </w:ins>
    </w:p>
    <w:p w14:paraId="7CAECD4D" w14:textId="590700A0" w:rsidR="004224C7" w:rsidRDefault="004224C7" w:rsidP="002B2FA2">
      <w:pPr>
        <w:spacing w:after="0"/>
        <w:jc w:val="center"/>
        <w:rPr>
          <w:sz w:val="28"/>
          <w:szCs w:val="28"/>
        </w:rPr>
      </w:pPr>
    </w:p>
    <w:p w14:paraId="7CAFEB7D" w14:textId="77777777" w:rsidR="004224C7" w:rsidRPr="002B2FA2" w:rsidRDefault="004224C7" w:rsidP="002B2FA2">
      <w:pPr>
        <w:spacing w:after="0"/>
        <w:jc w:val="center"/>
        <w:rPr>
          <w:ins w:id="51" w:author="michael tagg" w:date="2020-02-19T17:33:00Z"/>
          <w:sz w:val="28"/>
          <w:szCs w:val="28"/>
        </w:rPr>
      </w:pPr>
    </w:p>
    <w:p w14:paraId="585A076B" w14:textId="6B6373B3" w:rsidR="005F0EE4" w:rsidRDefault="005F0EE4" w:rsidP="005F0EE4">
      <w:r>
        <w:t xml:space="preserve">What is the machine code for the instruction </w:t>
      </w:r>
      <w:proofErr w:type="spellStart"/>
      <w:r>
        <w:t>addq</w:t>
      </w:r>
      <w:proofErr w:type="spellEnd"/>
      <w:r>
        <w:t xml:space="preserve"> $0x</w:t>
      </w:r>
      <w:proofErr w:type="gramStart"/>
      <w:r>
        <w:t>4,-</w:t>
      </w:r>
      <w:proofErr w:type="gramEnd"/>
      <w:r>
        <w:t>0x10(%</w:t>
      </w:r>
      <w:proofErr w:type="spellStart"/>
      <w:r>
        <w:t>rbp</w:t>
      </w:r>
      <w:proofErr w:type="spellEnd"/>
      <w:r>
        <w:t>) ?</w:t>
      </w:r>
    </w:p>
    <w:p w14:paraId="615A809A" w14:textId="74F60195" w:rsidR="005F0EE4" w:rsidRDefault="005F0EE4" w:rsidP="005F0EE4">
      <w:r>
        <w:tab/>
        <w:t>0x48_83_45_f0_04</w:t>
      </w:r>
    </w:p>
    <w:p w14:paraId="417CD714" w14:textId="73D55144" w:rsidR="00BA55B2" w:rsidRDefault="005F0EE4" w:rsidP="005F0EE4">
      <w:pPr>
        <w:rPr>
          <w:sz w:val="16"/>
          <w:szCs w:val="16"/>
        </w:rPr>
      </w:pPr>
      <w:r>
        <w:t>W</w:t>
      </w:r>
      <w:r>
        <w:t xml:space="preserve">hat does this line get replaced with in the translation unit </w:t>
      </w:r>
      <w:proofErr w:type="spellStart"/>
      <w:proofErr w:type="gramStart"/>
      <w:r>
        <w:t>main.i</w:t>
      </w:r>
      <w:proofErr w:type="spellEnd"/>
      <w:proofErr w:type="gramEnd"/>
      <w:r>
        <w:t>?</w:t>
      </w:r>
    </w:p>
    <w:p w14:paraId="599B9596" w14:textId="71BC822B" w:rsidR="005F0EE4" w:rsidRDefault="005F0EE4" w:rsidP="005F0EE4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5F0EE4">
        <w:rPr>
          <w:sz w:val="16"/>
          <w:szCs w:val="16"/>
        </w:rPr>
        <w:t xml:space="preserve">sum = </w:t>
      </w:r>
      <w:proofErr w:type="spellStart"/>
      <w:r w:rsidRPr="005F0EE4">
        <w:rPr>
          <w:sz w:val="16"/>
          <w:szCs w:val="16"/>
        </w:rPr>
        <w:t>index_</w:t>
      </w:r>
      <w:proofErr w:type="gramStart"/>
      <w:r w:rsidRPr="005F0EE4">
        <w:rPr>
          <w:sz w:val="16"/>
          <w:szCs w:val="16"/>
        </w:rPr>
        <w:t>version</w:t>
      </w:r>
      <w:proofErr w:type="spellEnd"/>
      <w:r w:rsidRPr="005F0EE4">
        <w:rPr>
          <w:sz w:val="16"/>
          <w:szCs w:val="16"/>
        </w:rPr>
        <w:t>(</w:t>
      </w:r>
      <w:proofErr w:type="gramEnd"/>
      <w:r w:rsidRPr="005F0EE4">
        <w:rPr>
          <w:sz w:val="16"/>
          <w:szCs w:val="16"/>
        </w:rPr>
        <w:t>x, (int) 1.5e7);</w:t>
      </w:r>
    </w:p>
    <w:p w14:paraId="67DAA2D4" w14:textId="6F0AA8AC" w:rsidR="005F0EE4" w:rsidRDefault="005F0EE4" w:rsidP="005F0EE4">
      <w:r>
        <w:t xml:space="preserve">What is the machine code for the instruction </w:t>
      </w:r>
      <w:proofErr w:type="spellStart"/>
      <w:r>
        <w:t>cmpl</w:t>
      </w:r>
      <w:proofErr w:type="spellEnd"/>
      <w:r>
        <w:t xml:space="preserve"> $0xe4e1</w:t>
      </w:r>
      <w:proofErr w:type="gramStart"/>
      <w:r>
        <w:t>bf,-</w:t>
      </w:r>
      <w:proofErr w:type="gramEnd"/>
      <w:r>
        <w:t>0x4(%</w:t>
      </w:r>
      <w:proofErr w:type="spellStart"/>
      <w:r>
        <w:t>rbp</w:t>
      </w:r>
      <w:proofErr w:type="spellEnd"/>
      <w:r>
        <w:t>) ?</w:t>
      </w:r>
    </w:p>
    <w:p w14:paraId="06F5D25D" w14:textId="63AB1DD7" w:rsidR="005F0EE4" w:rsidRDefault="005F0EE4" w:rsidP="005F0EE4">
      <w:r>
        <w:tab/>
        <w:t>0x81_7d_fc_bf_e1_e4_00</w:t>
      </w:r>
    </w:p>
    <w:p w14:paraId="36A4BD7A" w14:textId="6905CFF4" w:rsidR="005F0EE4" w:rsidRDefault="005F0EE4" w:rsidP="005F0EE4">
      <w:pPr>
        <w:spacing w:after="0"/>
      </w:pPr>
    </w:p>
    <w:p w14:paraId="1F07AD4B" w14:textId="45778788" w:rsidR="005F0EE4" w:rsidRDefault="00114F2A" w:rsidP="005F0EE4">
      <w:pPr>
        <w:spacing w:after="0"/>
      </w:pPr>
      <w:r>
        <w:t>&gt;&gt;</w:t>
      </w:r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functions.o</w:t>
      </w:r>
      <w:proofErr w:type="spellEnd"/>
      <w:proofErr w:type="gramEnd"/>
      <w:r>
        <w:t xml:space="preserve"> </w:t>
      </w:r>
      <w:proofErr w:type="spellStart"/>
      <w:r>
        <w:t>main.o</w:t>
      </w:r>
      <w:proofErr w:type="spellEnd"/>
      <w:r>
        <w:t xml:space="preserve"> -o exE.exe [OUTPUT]</w:t>
      </w:r>
    </w:p>
    <w:p w14:paraId="1B6BACD2" w14:textId="77777777" w:rsidR="00114F2A" w:rsidRDefault="00114F2A" w:rsidP="005F0EE4">
      <w:pPr>
        <w:spacing w:after="0"/>
      </w:pPr>
    </w:p>
    <w:p w14:paraId="1539D6F4" w14:textId="77777777" w:rsidR="005F0EE4" w:rsidRPr="005F0EE4" w:rsidRDefault="005F0EE4" w:rsidP="005F0EE4">
      <w:pPr>
        <w:spacing w:after="0"/>
        <w:rPr>
          <w:sz w:val="16"/>
          <w:szCs w:val="16"/>
        </w:rPr>
      </w:pPr>
      <w:r w:rsidRPr="005F0EE4">
        <w:rPr>
          <w:sz w:val="16"/>
          <w:szCs w:val="16"/>
        </w:rPr>
        <w:t>mmmta@LAPTOP-35G9NI35 /</w:t>
      </w:r>
      <w:proofErr w:type="spellStart"/>
      <w:r w:rsidRPr="005F0EE4">
        <w:rPr>
          <w:sz w:val="16"/>
          <w:szCs w:val="16"/>
        </w:rPr>
        <w:t>cygdrive</w:t>
      </w:r>
      <w:proofErr w:type="spellEnd"/>
      <w:r w:rsidRPr="005F0EE4">
        <w:rPr>
          <w:sz w:val="16"/>
          <w:szCs w:val="16"/>
        </w:rPr>
        <w:t>/e/encm369/lab05/</w:t>
      </w:r>
      <w:proofErr w:type="spellStart"/>
      <w:r w:rsidRPr="005F0EE4">
        <w:rPr>
          <w:sz w:val="16"/>
          <w:szCs w:val="16"/>
        </w:rPr>
        <w:t>exd</w:t>
      </w:r>
      <w:proofErr w:type="spellEnd"/>
    </w:p>
    <w:p w14:paraId="66F80FFA" w14:textId="77777777" w:rsidR="005F0EE4" w:rsidRPr="005F0EE4" w:rsidRDefault="005F0EE4" w:rsidP="005F0EE4">
      <w:pPr>
        <w:spacing w:after="0"/>
        <w:rPr>
          <w:sz w:val="16"/>
          <w:szCs w:val="16"/>
        </w:rPr>
      </w:pPr>
      <w:r w:rsidRPr="005F0EE4">
        <w:rPr>
          <w:sz w:val="16"/>
          <w:szCs w:val="16"/>
        </w:rPr>
        <w:t>$ ./exe.exe</w:t>
      </w:r>
    </w:p>
    <w:p w14:paraId="5589D2A5" w14:textId="77777777" w:rsidR="005F0EE4" w:rsidRPr="005F0EE4" w:rsidRDefault="005F0EE4" w:rsidP="005F0EE4">
      <w:pPr>
        <w:spacing w:after="0"/>
        <w:rPr>
          <w:sz w:val="16"/>
          <w:szCs w:val="16"/>
        </w:rPr>
      </w:pPr>
      <w:r w:rsidRPr="005F0EE4">
        <w:rPr>
          <w:sz w:val="16"/>
          <w:szCs w:val="16"/>
        </w:rPr>
        <w:t xml:space="preserve">microseconds spent in </w:t>
      </w:r>
      <w:proofErr w:type="spellStart"/>
      <w:r w:rsidRPr="005F0EE4">
        <w:rPr>
          <w:sz w:val="16"/>
          <w:szCs w:val="16"/>
        </w:rPr>
        <w:t>index_version</w:t>
      </w:r>
      <w:proofErr w:type="spellEnd"/>
      <w:r w:rsidRPr="005F0EE4">
        <w:rPr>
          <w:sz w:val="16"/>
          <w:szCs w:val="16"/>
        </w:rPr>
        <w:t>: 39882.20</w:t>
      </w:r>
    </w:p>
    <w:p w14:paraId="2362E234" w14:textId="77777777" w:rsidR="005F0EE4" w:rsidRPr="005F0EE4" w:rsidRDefault="005F0EE4" w:rsidP="005F0EE4">
      <w:pPr>
        <w:spacing w:after="0"/>
        <w:rPr>
          <w:sz w:val="16"/>
          <w:szCs w:val="16"/>
        </w:rPr>
      </w:pPr>
      <w:r w:rsidRPr="005F0EE4">
        <w:rPr>
          <w:sz w:val="16"/>
          <w:szCs w:val="16"/>
        </w:rPr>
        <w:t xml:space="preserve">The sum from </w:t>
      </w:r>
      <w:proofErr w:type="spellStart"/>
      <w:r w:rsidRPr="005F0EE4">
        <w:rPr>
          <w:sz w:val="16"/>
          <w:szCs w:val="16"/>
        </w:rPr>
        <w:t>index_version</w:t>
      </w:r>
      <w:proofErr w:type="spellEnd"/>
      <w:r w:rsidRPr="005F0EE4">
        <w:rPr>
          <w:sz w:val="16"/>
          <w:szCs w:val="16"/>
        </w:rPr>
        <w:t xml:space="preserve"> was 1125000075000000.</w:t>
      </w:r>
    </w:p>
    <w:p w14:paraId="238CABB3" w14:textId="77777777" w:rsidR="005F0EE4" w:rsidRPr="005F0EE4" w:rsidRDefault="005F0EE4" w:rsidP="005F0EE4">
      <w:pPr>
        <w:spacing w:after="0"/>
        <w:rPr>
          <w:sz w:val="16"/>
          <w:szCs w:val="16"/>
        </w:rPr>
      </w:pPr>
      <w:r w:rsidRPr="005F0EE4">
        <w:rPr>
          <w:sz w:val="16"/>
          <w:szCs w:val="16"/>
        </w:rPr>
        <w:t xml:space="preserve">microseconds spent in </w:t>
      </w:r>
      <w:proofErr w:type="spellStart"/>
      <w:r w:rsidRPr="005F0EE4">
        <w:rPr>
          <w:sz w:val="16"/>
          <w:szCs w:val="16"/>
        </w:rPr>
        <w:t>pointer_version</w:t>
      </w:r>
      <w:proofErr w:type="spellEnd"/>
      <w:r w:rsidRPr="005F0EE4">
        <w:rPr>
          <w:sz w:val="16"/>
          <w:szCs w:val="16"/>
        </w:rPr>
        <w:t>: 39076.40</w:t>
      </w:r>
    </w:p>
    <w:p w14:paraId="1BE14861" w14:textId="66A3BE74" w:rsidR="005F0EE4" w:rsidRPr="005F0EE4" w:rsidRDefault="005F0EE4" w:rsidP="005F0EE4">
      <w:pPr>
        <w:spacing w:after="0"/>
        <w:rPr>
          <w:sz w:val="16"/>
          <w:szCs w:val="16"/>
        </w:rPr>
      </w:pPr>
      <w:r w:rsidRPr="005F0EE4">
        <w:rPr>
          <w:sz w:val="16"/>
          <w:szCs w:val="16"/>
        </w:rPr>
        <w:t xml:space="preserve">The sum from </w:t>
      </w:r>
      <w:proofErr w:type="spellStart"/>
      <w:r w:rsidRPr="005F0EE4">
        <w:rPr>
          <w:sz w:val="16"/>
          <w:szCs w:val="16"/>
        </w:rPr>
        <w:t>pointer_version</w:t>
      </w:r>
      <w:proofErr w:type="spellEnd"/>
      <w:r w:rsidRPr="005F0EE4">
        <w:rPr>
          <w:sz w:val="16"/>
          <w:szCs w:val="16"/>
        </w:rPr>
        <w:t xml:space="preserve"> was 1125000075000000.</w:t>
      </w:r>
    </w:p>
    <w:p w14:paraId="12E7F7E2" w14:textId="681D527F" w:rsidR="002B2FA2" w:rsidRDefault="002B2FA2" w:rsidP="00BA55B2">
      <w:pPr>
        <w:jc w:val="center"/>
      </w:pPr>
    </w:p>
    <w:p w14:paraId="47F2B138" w14:textId="44859E70" w:rsidR="002B2FA2" w:rsidRDefault="002B2FA2" w:rsidP="00BA55B2">
      <w:pPr>
        <w:jc w:val="center"/>
      </w:pPr>
    </w:p>
    <w:p w14:paraId="26C3DD1E" w14:textId="03EA13CC" w:rsidR="002B2FA2" w:rsidRDefault="002B2FA2" w:rsidP="00BA55B2">
      <w:pPr>
        <w:jc w:val="center"/>
      </w:pPr>
    </w:p>
    <w:p w14:paraId="4606367A" w14:textId="7764B717" w:rsidR="004224C7" w:rsidRDefault="004224C7" w:rsidP="00BA55B2">
      <w:pPr>
        <w:jc w:val="center"/>
      </w:pPr>
    </w:p>
    <w:p w14:paraId="6DD0E636" w14:textId="021CA560" w:rsidR="004224C7" w:rsidRDefault="004224C7" w:rsidP="00BA55B2">
      <w:pPr>
        <w:jc w:val="center"/>
      </w:pPr>
    </w:p>
    <w:p w14:paraId="2000FBD0" w14:textId="60C92D49" w:rsidR="004224C7" w:rsidRDefault="004224C7" w:rsidP="00BA55B2">
      <w:pPr>
        <w:jc w:val="center"/>
      </w:pPr>
    </w:p>
    <w:p w14:paraId="20DB2862" w14:textId="12A8E96F" w:rsidR="004224C7" w:rsidRDefault="004224C7" w:rsidP="00BA55B2">
      <w:pPr>
        <w:jc w:val="center"/>
      </w:pPr>
    </w:p>
    <w:p w14:paraId="750FF2C8" w14:textId="7FE1C9FB" w:rsidR="004224C7" w:rsidRDefault="004224C7" w:rsidP="00BA55B2">
      <w:pPr>
        <w:jc w:val="center"/>
      </w:pPr>
    </w:p>
    <w:p w14:paraId="140E8E9C" w14:textId="0D81A3DB" w:rsidR="004224C7" w:rsidRDefault="004224C7" w:rsidP="00BA55B2">
      <w:pPr>
        <w:jc w:val="center"/>
      </w:pPr>
    </w:p>
    <w:p w14:paraId="4177D057" w14:textId="2C8073E5" w:rsidR="004224C7" w:rsidRDefault="004224C7" w:rsidP="00BA55B2">
      <w:pPr>
        <w:jc w:val="center"/>
      </w:pPr>
    </w:p>
    <w:p w14:paraId="56EAED4F" w14:textId="0D9ED6BB" w:rsidR="004224C7" w:rsidRDefault="004224C7" w:rsidP="00BA55B2">
      <w:pPr>
        <w:jc w:val="center"/>
      </w:pPr>
    </w:p>
    <w:p w14:paraId="21A06E0C" w14:textId="22AA78FC" w:rsidR="004224C7" w:rsidRDefault="004224C7" w:rsidP="00BA55B2">
      <w:pPr>
        <w:jc w:val="center"/>
      </w:pPr>
    </w:p>
    <w:p w14:paraId="00F01EFD" w14:textId="16E16F4F" w:rsidR="004224C7" w:rsidRDefault="004224C7" w:rsidP="00BA55B2">
      <w:pPr>
        <w:jc w:val="center"/>
      </w:pPr>
    </w:p>
    <w:p w14:paraId="6177E14C" w14:textId="4F0AFD68" w:rsidR="004224C7" w:rsidRDefault="004224C7" w:rsidP="00BA55B2">
      <w:pPr>
        <w:jc w:val="center"/>
      </w:pPr>
    </w:p>
    <w:p w14:paraId="73A86A60" w14:textId="1F05DEC9" w:rsidR="004224C7" w:rsidRDefault="004224C7" w:rsidP="00BA55B2">
      <w:pPr>
        <w:jc w:val="center"/>
      </w:pPr>
    </w:p>
    <w:p w14:paraId="3F408CE0" w14:textId="77777777" w:rsidR="004224C7" w:rsidRDefault="004224C7" w:rsidP="00BA55B2">
      <w:pPr>
        <w:jc w:val="center"/>
      </w:pPr>
    </w:p>
    <w:p w14:paraId="6D138863" w14:textId="77777777" w:rsidR="002B2FA2" w:rsidRDefault="002B2FA2" w:rsidP="00BA55B2">
      <w:pPr>
        <w:jc w:val="center"/>
      </w:pPr>
    </w:p>
    <w:p w14:paraId="4A41108A" w14:textId="21FEDD10" w:rsidR="00BA55B2" w:rsidRPr="002B2FA2" w:rsidRDefault="00BA55B2" w:rsidP="00EA254C">
      <w:pPr>
        <w:jc w:val="center"/>
        <w:rPr>
          <w:sz w:val="28"/>
          <w:szCs w:val="28"/>
        </w:rPr>
      </w:pPr>
      <w:r w:rsidRPr="002B2FA2">
        <w:rPr>
          <w:sz w:val="28"/>
          <w:szCs w:val="28"/>
        </w:rPr>
        <w:t>Index A</w:t>
      </w:r>
    </w:p>
    <w:p w14:paraId="49737C83" w14:textId="6E7C954A" w:rsidR="00BA55B2" w:rsidRDefault="00BA55B2" w:rsidP="00BA55B2">
      <w:pPr>
        <w:jc w:val="center"/>
      </w:pPr>
    </w:p>
    <w:p w14:paraId="678B9E16" w14:textId="77777777" w:rsidR="00BA55B2" w:rsidRDefault="00BA55B2" w:rsidP="00BA55B2"/>
    <w:p w14:paraId="723CA621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</w:p>
    <w:p w14:paraId="1BBE2EA9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6A10C7CF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$ </w:t>
      </w:r>
      <w:proofErr w:type="spellStart"/>
      <w:r w:rsidRPr="00BA55B2">
        <w:rPr>
          <w:rFonts w:ascii="Consolas" w:hAnsi="Consolas"/>
          <w:sz w:val="16"/>
          <w:szCs w:val="16"/>
        </w:rPr>
        <w:t>gcc</w:t>
      </w:r>
      <w:proofErr w:type="spellEnd"/>
      <w:r w:rsidRPr="00BA55B2">
        <w:rPr>
          <w:rFonts w:ascii="Consolas" w:hAnsi="Consolas"/>
          <w:sz w:val="16"/>
          <w:szCs w:val="16"/>
        </w:rPr>
        <w:t xml:space="preserve"> -O2 </w:t>
      </w:r>
      <w:proofErr w:type="spellStart"/>
      <w:r w:rsidRPr="00BA55B2">
        <w:rPr>
          <w:rFonts w:ascii="Consolas" w:hAnsi="Consolas"/>
          <w:sz w:val="16"/>
          <w:szCs w:val="16"/>
        </w:rPr>
        <w:t>main.c</w:t>
      </w:r>
      <w:proofErr w:type="spellEnd"/>
      <w:r w:rsidRPr="00BA55B2">
        <w:rPr>
          <w:rFonts w:ascii="Consolas" w:hAnsi="Consolas"/>
          <w:sz w:val="16"/>
          <w:szCs w:val="16"/>
        </w:rPr>
        <w:t xml:space="preserve"> </w:t>
      </w:r>
      <w:proofErr w:type="spellStart"/>
      <w:r w:rsidRPr="00BA55B2">
        <w:rPr>
          <w:rFonts w:ascii="Consolas" w:hAnsi="Consolas"/>
          <w:sz w:val="16"/>
          <w:szCs w:val="16"/>
        </w:rPr>
        <w:t>functions.c</w:t>
      </w:r>
      <w:proofErr w:type="spellEnd"/>
      <w:r w:rsidRPr="00BA55B2">
        <w:rPr>
          <w:rFonts w:ascii="Consolas" w:hAnsi="Consolas"/>
          <w:sz w:val="16"/>
          <w:szCs w:val="16"/>
        </w:rPr>
        <w:t xml:space="preserve">                                                                                            </w:t>
      </w:r>
    </w:p>
    <w:p w14:paraId="20CE35CE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21F2DF01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7D61E18E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12489.40</w:t>
      </w:r>
    </w:p>
    <w:p w14:paraId="2F170DA2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2272BBDF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14424.70</w:t>
      </w:r>
    </w:p>
    <w:p w14:paraId="269E2072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1B4F855D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</w:p>
    <w:p w14:paraId="54BC135B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4E3F6A57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71DF751A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12418.00</w:t>
      </w:r>
    </w:p>
    <w:p w14:paraId="249C5D0F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1DAAD09C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14344.10</w:t>
      </w:r>
    </w:p>
    <w:p w14:paraId="3D11A113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685D3CC7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</w:p>
    <w:p w14:paraId="5BF18731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5BDC4807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2CC41D98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13013.60</w:t>
      </w:r>
    </w:p>
    <w:p w14:paraId="7AB01D04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5156299F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17133.40</w:t>
      </w:r>
    </w:p>
    <w:p w14:paraId="7187ACAC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7CF8429C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</w:p>
    <w:p w14:paraId="5B204BE3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010C2EFE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4B736C7D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12649.50</w:t>
      </w:r>
    </w:p>
    <w:p w14:paraId="2615C351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2BF2B971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13571.40</w:t>
      </w:r>
    </w:p>
    <w:p w14:paraId="19C0F4AD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1A775569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</w:p>
    <w:p w14:paraId="6F145856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7A8DC81C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2C42D787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13084.00</w:t>
      </w:r>
    </w:p>
    <w:p w14:paraId="1B532B8A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60BA0A46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15614.30</w:t>
      </w:r>
    </w:p>
    <w:p w14:paraId="5C2901A9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2C318F41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</w:p>
    <w:p w14:paraId="045188CF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46FA18A8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0390CC5D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16021.20</w:t>
      </w:r>
    </w:p>
    <w:p w14:paraId="64FCAB67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4C488148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14756.40</w:t>
      </w:r>
    </w:p>
    <w:p w14:paraId="14949275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22C34A2E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</w:p>
    <w:p w14:paraId="3901789D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087CF7D4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3D3C3CDC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14484.70</w:t>
      </w:r>
    </w:p>
    <w:p w14:paraId="4AF78A47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1580B524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14325.20</w:t>
      </w:r>
    </w:p>
    <w:p w14:paraId="05B1D669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127B33B1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</w:p>
    <w:p w14:paraId="1B7AD3F6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522242DB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076BB822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12811.20</w:t>
      </w:r>
    </w:p>
    <w:p w14:paraId="4A83AB65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385320A0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17886.50</w:t>
      </w:r>
    </w:p>
    <w:p w14:paraId="68177948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6794B338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</w:p>
    <w:p w14:paraId="4EAC530B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43FAB5D2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041E178E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13068.30</w:t>
      </w:r>
    </w:p>
    <w:p w14:paraId="117A4308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1A6A5656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16778.70</w:t>
      </w:r>
    </w:p>
    <w:p w14:paraId="7C7EDF34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2A45D669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</w:p>
    <w:p w14:paraId="543F522F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1C40BF53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7AF89C5B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12874.80</w:t>
      </w:r>
    </w:p>
    <w:p w14:paraId="2E933AA8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613E1293" w14:textId="77777777" w:rsidR="00BA55B2" w:rsidRP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16501.50</w:t>
      </w:r>
    </w:p>
    <w:p w14:paraId="255B7F8D" w14:textId="4238F826" w:rsidR="00BA55B2" w:rsidRDefault="00BA55B2" w:rsidP="00BA55B2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1E949EED" w14:textId="60F060A4" w:rsidR="00BA55B2" w:rsidRDefault="00BA55B2" w:rsidP="00BA55B2">
      <w:pPr>
        <w:spacing w:after="0"/>
        <w:rPr>
          <w:rFonts w:ascii="Consolas" w:hAnsi="Consolas"/>
          <w:sz w:val="16"/>
          <w:szCs w:val="16"/>
        </w:rPr>
      </w:pPr>
    </w:p>
    <w:p w14:paraId="00B85A75" w14:textId="3B72FD0A" w:rsidR="00D47B7E" w:rsidRDefault="00D47B7E" w:rsidP="00BA55B2">
      <w:pPr>
        <w:spacing w:after="0"/>
        <w:rPr>
          <w:rFonts w:ascii="Consolas" w:hAnsi="Consolas"/>
          <w:sz w:val="16"/>
          <w:szCs w:val="16"/>
        </w:rPr>
      </w:pPr>
    </w:p>
    <w:p w14:paraId="45624DDD" w14:textId="6751E56F" w:rsidR="00D47B7E" w:rsidRDefault="00D47B7E" w:rsidP="00BA55B2">
      <w:pPr>
        <w:spacing w:after="0"/>
        <w:rPr>
          <w:rFonts w:ascii="Consolas" w:hAnsi="Consolas"/>
          <w:sz w:val="16"/>
          <w:szCs w:val="16"/>
        </w:rPr>
      </w:pPr>
    </w:p>
    <w:p w14:paraId="4BDBBE79" w14:textId="77777777" w:rsidR="00D47B7E" w:rsidRPr="002B2FA2" w:rsidRDefault="00D47B7E" w:rsidP="00BA55B2">
      <w:pPr>
        <w:spacing w:after="0"/>
        <w:rPr>
          <w:rFonts w:ascii="Consolas" w:hAnsi="Consolas"/>
          <w:sz w:val="28"/>
          <w:szCs w:val="28"/>
        </w:rPr>
      </w:pPr>
    </w:p>
    <w:p w14:paraId="4320CB50" w14:textId="2A694EA2" w:rsidR="00BA55B2" w:rsidRDefault="00BA55B2" w:rsidP="00BA55B2">
      <w:pPr>
        <w:spacing w:after="0"/>
        <w:jc w:val="center"/>
        <w:rPr>
          <w:rFonts w:cstheme="minorHAnsi"/>
          <w:sz w:val="28"/>
          <w:szCs w:val="28"/>
        </w:rPr>
      </w:pPr>
      <w:r w:rsidRPr="002B2FA2">
        <w:rPr>
          <w:rFonts w:cstheme="minorHAnsi"/>
          <w:sz w:val="28"/>
          <w:szCs w:val="28"/>
        </w:rPr>
        <w:t>Index B</w:t>
      </w:r>
    </w:p>
    <w:p w14:paraId="24FA6DDA" w14:textId="3655053C" w:rsidR="004224C7" w:rsidRDefault="004224C7" w:rsidP="00BA55B2">
      <w:pPr>
        <w:spacing w:after="0"/>
        <w:jc w:val="center"/>
        <w:rPr>
          <w:rFonts w:cstheme="minorHAnsi"/>
          <w:sz w:val="28"/>
          <w:szCs w:val="28"/>
        </w:rPr>
      </w:pPr>
    </w:p>
    <w:p w14:paraId="76B69BBF" w14:textId="77777777" w:rsidR="004224C7" w:rsidRPr="002B2FA2" w:rsidRDefault="004224C7" w:rsidP="00BA55B2">
      <w:pPr>
        <w:spacing w:after="0"/>
        <w:jc w:val="center"/>
        <w:rPr>
          <w:rFonts w:cstheme="minorHAnsi"/>
          <w:sz w:val="28"/>
          <w:szCs w:val="28"/>
        </w:rPr>
      </w:pPr>
      <w:bookmarkStart w:id="52" w:name="_GoBack"/>
      <w:bookmarkEnd w:id="52"/>
    </w:p>
    <w:p w14:paraId="1A071199" w14:textId="1C3ACC43" w:rsidR="00D47B7E" w:rsidRDefault="00D47B7E" w:rsidP="00BA55B2">
      <w:pPr>
        <w:spacing w:after="0"/>
        <w:jc w:val="center"/>
        <w:rPr>
          <w:rFonts w:cstheme="minorHAnsi"/>
        </w:rPr>
      </w:pPr>
    </w:p>
    <w:p w14:paraId="3C6A7A3A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5BDFEA65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3830110A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9285.20</w:t>
      </w:r>
    </w:p>
    <w:p w14:paraId="270A7923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57D5F8A6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10890.50</w:t>
      </w:r>
    </w:p>
    <w:p w14:paraId="46B0D657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091B9FE0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</w:p>
    <w:p w14:paraId="03D106CE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04FEC9AF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3D8BDE92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11064.20</w:t>
      </w:r>
    </w:p>
    <w:p w14:paraId="39E65005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5398A682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11186.60</w:t>
      </w:r>
    </w:p>
    <w:p w14:paraId="2238A923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72BD6A5F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</w:p>
    <w:p w14:paraId="67A6A35D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7ED61381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75B72B34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9679.50</w:t>
      </w:r>
    </w:p>
    <w:p w14:paraId="0F016719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43DCF1A3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11913.80</w:t>
      </w:r>
    </w:p>
    <w:p w14:paraId="0E2EE5F7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3838EFDA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</w:p>
    <w:p w14:paraId="7B563DBB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368B3056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14CA2165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8754.10</w:t>
      </w:r>
    </w:p>
    <w:p w14:paraId="296FE47A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449CEC6B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11852.90</w:t>
      </w:r>
    </w:p>
    <w:p w14:paraId="5326A561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0CA35248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</w:p>
    <w:p w14:paraId="7098580A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1F766734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1C61FB34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9522.70</w:t>
      </w:r>
    </w:p>
    <w:p w14:paraId="75EEAE0A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60979FA8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12779.70</w:t>
      </w:r>
    </w:p>
    <w:p w14:paraId="33D4CAC5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0573C023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</w:p>
    <w:p w14:paraId="449EA6A7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156C2764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712FEF2F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9520.80</w:t>
      </w:r>
    </w:p>
    <w:p w14:paraId="56F7BF55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7973F106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11824.60</w:t>
      </w:r>
    </w:p>
    <w:p w14:paraId="6FF26884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41A07B2D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</w:p>
    <w:p w14:paraId="44A2447D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202A52C4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12B5FD80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9717.50</w:t>
      </w:r>
    </w:p>
    <w:p w14:paraId="6ACAD83C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02D6739B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12797.20</w:t>
      </w:r>
    </w:p>
    <w:p w14:paraId="781DB3E2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268AD63F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</w:p>
    <w:p w14:paraId="374A0415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2D8B6143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571F13B1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9689.10</w:t>
      </w:r>
    </w:p>
    <w:p w14:paraId="5E434AA9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56941BAC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12408.40</w:t>
      </w:r>
    </w:p>
    <w:p w14:paraId="0AF66D01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2AC078D6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</w:p>
    <w:p w14:paraId="34E8696F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532189EF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48B58205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9429.70</w:t>
      </w:r>
    </w:p>
    <w:p w14:paraId="7649DEBE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0AF31291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11466.90</w:t>
      </w:r>
    </w:p>
    <w:p w14:paraId="2A1BFBC0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0E95BBA3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</w:p>
    <w:p w14:paraId="214C0940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>mmmta@LAPTOP-35G9NI35 /</w:t>
      </w:r>
      <w:proofErr w:type="spellStart"/>
      <w:r w:rsidRPr="00BA55B2">
        <w:rPr>
          <w:rFonts w:ascii="Consolas" w:hAnsi="Consolas"/>
          <w:sz w:val="16"/>
          <w:szCs w:val="16"/>
        </w:rPr>
        <w:t>cygdrive</w:t>
      </w:r>
      <w:proofErr w:type="spellEnd"/>
      <w:r w:rsidRPr="00BA55B2">
        <w:rPr>
          <w:rFonts w:ascii="Consolas" w:hAnsi="Consolas"/>
          <w:sz w:val="16"/>
          <w:szCs w:val="16"/>
        </w:rPr>
        <w:t>/e/encm369/lab05/</w:t>
      </w:r>
      <w:proofErr w:type="spellStart"/>
      <w:r w:rsidRPr="00BA55B2">
        <w:rPr>
          <w:rFonts w:ascii="Consolas" w:hAnsi="Consolas"/>
          <w:sz w:val="16"/>
          <w:szCs w:val="16"/>
        </w:rPr>
        <w:t>exd</w:t>
      </w:r>
      <w:proofErr w:type="spellEnd"/>
    </w:p>
    <w:p w14:paraId="7D0B9617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proofErr w:type="gramStart"/>
      <w:r w:rsidRPr="00BA55B2">
        <w:rPr>
          <w:rFonts w:ascii="Consolas" w:hAnsi="Consolas"/>
          <w:sz w:val="16"/>
          <w:szCs w:val="16"/>
        </w:rPr>
        <w:t>$ .</w:t>
      </w:r>
      <w:proofErr w:type="gramEnd"/>
      <w:r w:rsidRPr="00BA55B2">
        <w:rPr>
          <w:rFonts w:ascii="Consolas" w:hAnsi="Consolas"/>
          <w:sz w:val="16"/>
          <w:szCs w:val="16"/>
        </w:rPr>
        <w:t>/a</w:t>
      </w:r>
    </w:p>
    <w:p w14:paraId="4089F940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>: 9191.60</w:t>
      </w:r>
    </w:p>
    <w:p w14:paraId="082BE0B3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index_version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1657DB57" w14:textId="77777777" w:rsidR="00D47B7E" w:rsidRPr="00BA55B2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microseconds spent in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>: 11568.30</w:t>
      </w:r>
    </w:p>
    <w:p w14:paraId="438667CE" w14:textId="77777777" w:rsidR="00D47B7E" w:rsidRDefault="00D47B7E" w:rsidP="00D47B7E">
      <w:pPr>
        <w:spacing w:after="0"/>
        <w:rPr>
          <w:rFonts w:ascii="Consolas" w:hAnsi="Consolas"/>
          <w:sz w:val="16"/>
          <w:szCs w:val="16"/>
        </w:rPr>
      </w:pPr>
      <w:r w:rsidRPr="00BA55B2">
        <w:rPr>
          <w:rFonts w:ascii="Consolas" w:hAnsi="Consolas"/>
          <w:sz w:val="16"/>
          <w:szCs w:val="16"/>
        </w:rPr>
        <w:t xml:space="preserve">The sum from </w:t>
      </w:r>
      <w:proofErr w:type="spellStart"/>
      <w:r w:rsidRPr="00BA55B2">
        <w:rPr>
          <w:rFonts w:ascii="Consolas" w:hAnsi="Consolas"/>
          <w:sz w:val="16"/>
          <w:szCs w:val="16"/>
        </w:rPr>
        <w:t>pointer_version</w:t>
      </w:r>
      <w:proofErr w:type="spellEnd"/>
      <w:r w:rsidRPr="00BA55B2">
        <w:rPr>
          <w:rFonts w:ascii="Consolas" w:hAnsi="Consolas"/>
          <w:sz w:val="16"/>
          <w:szCs w:val="16"/>
        </w:rPr>
        <w:t xml:space="preserve"> was 1125000075000000.</w:t>
      </w:r>
    </w:p>
    <w:p w14:paraId="16492374" w14:textId="77777777" w:rsidR="00D47B7E" w:rsidRDefault="00D47B7E" w:rsidP="00D47B7E">
      <w:pPr>
        <w:spacing w:after="0"/>
        <w:rPr>
          <w:rFonts w:ascii="Consolas" w:hAnsi="Consolas"/>
          <w:sz w:val="16"/>
          <w:szCs w:val="16"/>
        </w:rPr>
      </w:pPr>
    </w:p>
    <w:p w14:paraId="16BAEA3A" w14:textId="77777777" w:rsidR="00D47B7E" w:rsidRPr="00D47B7E" w:rsidRDefault="00D47B7E" w:rsidP="00D47B7E">
      <w:pPr>
        <w:spacing w:after="0"/>
        <w:rPr>
          <w:rFonts w:cstheme="minorHAnsi"/>
        </w:rPr>
      </w:pPr>
    </w:p>
    <w:p w14:paraId="3C7820B5" w14:textId="77777777" w:rsidR="00BA55B2" w:rsidRDefault="00BA55B2" w:rsidP="00BA55B2">
      <w:pPr>
        <w:jc w:val="center"/>
      </w:pPr>
    </w:p>
    <w:sectPr w:rsidR="00BA5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tagg">
    <w15:presenceInfo w15:providerId="Windows Live" w15:userId="dc91eba06e77d8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E1"/>
    <w:rsid w:val="00007FFC"/>
    <w:rsid w:val="00114F2A"/>
    <w:rsid w:val="002B2FA2"/>
    <w:rsid w:val="004224C7"/>
    <w:rsid w:val="004F10E1"/>
    <w:rsid w:val="005F0EE4"/>
    <w:rsid w:val="00690B20"/>
    <w:rsid w:val="00701FA5"/>
    <w:rsid w:val="00872692"/>
    <w:rsid w:val="00894427"/>
    <w:rsid w:val="00A20605"/>
    <w:rsid w:val="00A62DC9"/>
    <w:rsid w:val="00B61297"/>
    <w:rsid w:val="00BA55B2"/>
    <w:rsid w:val="00D47B7E"/>
    <w:rsid w:val="00E07C5C"/>
    <w:rsid w:val="00EA254C"/>
    <w:rsid w:val="00F468A4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9C30"/>
  <w15:chartTrackingRefBased/>
  <w15:docId w15:val="{53BDCA1D-EF0D-46B7-9D5A-063DB71E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5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7329</TotalTime>
  <Pages>6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8</cp:revision>
  <dcterms:created xsi:type="dcterms:W3CDTF">2020-02-20T00:30:00Z</dcterms:created>
  <dcterms:modified xsi:type="dcterms:W3CDTF">2020-02-25T02:40:00Z</dcterms:modified>
</cp:coreProperties>
</file>